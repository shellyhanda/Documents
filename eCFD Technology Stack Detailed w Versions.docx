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02" w:rsidRDefault="00034702"/>
    <w:p w:rsidR="00034702" w:rsidRDefault="00034702" w:rsidP="00034702">
      <w:pPr>
        <w:pStyle w:val="Heading1"/>
      </w:pPr>
      <w:r>
        <w:t>Run-Time elements:</w:t>
      </w:r>
    </w:p>
    <w:p w:rsidR="00034702" w:rsidRDefault="00034702"/>
    <w:tbl>
      <w:tblPr>
        <w:tblStyle w:val="TableGrid"/>
        <w:tblW w:w="14226" w:type="dxa"/>
        <w:tblLook w:val="0600" w:firstRow="0" w:lastRow="0" w:firstColumn="0" w:lastColumn="0" w:noHBand="1" w:noVBand="1"/>
      </w:tblPr>
      <w:tblGrid>
        <w:gridCol w:w="1834"/>
        <w:gridCol w:w="3931"/>
        <w:gridCol w:w="2272"/>
        <w:gridCol w:w="2088"/>
        <w:gridCol w:w="1509"/>
        <w:gridCol w:w="2592"/>
      </w:tblGrid>
      <w:tr w:rsidR="008C674D" w:rsidRPr="00BC5602" w:rsidTr="001A3459">
        <w:trPr>
          <w:cantSplit/>
          <w:trHeight w:val="584"/>
        </w:trPr>
        <w:tc>
          <w:tcPr>
            <w:tcW w:w="1599" w:type="dxa"/>
            <w:hideMark/>
          </w:tcPr>
          <w:p w:rsidR="00AF1E2A" w:rsidRPr="00BC5602" w:rsidRDefault="00AF1E2A" w:rsidP="00AF1E2A">
            <w:pPr>
              <w:jc w:val="center"/>
              <w:rPr>
                <w:rFonts w:asciiTheme="minorHAnsi" w:hAnsiTheme="minorHAnsi" w:cstheme="minorHAnsi"/>
                <w:b/>
                <w:bCs/>
                <w:kern w:val="24"/>
                <w:sz w:val="20"/>
                <w:szCs w:val="20"/>
              </w:rPr>
            </w:pPr>
            <w:r w:rsidRPr="00BC5602">
              <w:rPr>
                <w:rFonts w:asciiTheme="minorHAnsi" w:hAnsiTheme="minorHAnsi" w:cstheme="minorHAnsi"/>
                <w:b/>
                <w:bCs/>
                <w:kern w:val="24"/>
                <w:sz w:val="20"/>
                <w:szCs w:val="20"/>
              </w:rPr>
              <w:t>Technology</w:t>
            </w:r>
          </w:p>
          <w:p w:rsidR="00AF1E2A" w:rsidRPr="00BC5602" w:rsidRDefault="00AF1E2A" w:rsidP="00AF1E2A">
            <w:pPr>
              <w:jc w:val="center"/>
              <w:rPr>
                <w:rFonts w:asciiTheme="minorHAnsi" w:hAnsiTheme="minorHAnsi" w:cstheme="minorHAnsi"/>
                <w:sz w:val="20"/>
                <w:szCs w:val="20"/>
              </w:rPr>
            </w:pPr>
            <w:r w:rsidRPr="00BC5602">
              <w:rPr>
                <w:rFonts w:asciiTheme="minorHAnsi" w:hAnsiTheme="minorHAnsi" w:cstheme="minorHAnsi"/>
                <w:b/>
                <w:bCs/>
                <w:kern w:val="24"/>
                <w:sz w:val="20"/>
                <w:szCs w:val="20"/>
              </w:rPr>
              <w:t>(version)</w:t>
            </w:r>
          </w:p>
        </w:tc>
        <w:tc>
          <w:tcPr>
            <w:tcW w:w="4031" w:type="dxa"/>
            <w:hideMark/>
          </w:tcPr>
          <w:p w:rsidR="00AF1E2A" w:rsidRPr="00BC5602" w:rsidRDefault="00AF1E2A" w:rsidP="00AF1E2A">
            <w:pPr>
              <w:jc w:val="center"/>
              <w:rPr>
                <w:rFonts w:asciiTheme="minorHAnsi" w:hAnsiTheme="minorHAnsi" w:cstheme="minorHAnsi"/>
                <w:sz w:val="20"/>
                <w:szCs w:val="20"/>
              </w:rPr>
            </w:pPr>
            <w:r w:rsidRPr="00BC5602">
              <w:rPr>
                <w:rFonts w:asciiTheme="minorHAnsi" w:hAnsiTheme="minorHAnsi" w:cstheme="minorHAnsi"/>
                <w:b/>
                <w:bCs/>
                <w:kern w:val="24"/>
                <w:sz w:val="20"/>
                <w:szCs w:val="20"/>
              </w:rPr>
              <w:t>Purpose</w:t>
            </w:r>
            <w:r>
              <w:rPr>
                <w:rFonts w:asciiTheme="minorHAnsi" w:hAnsiTheme="minorHAnsi" w:cstheme="minorHAnsi"/>
                <w:b/>
                <w:bCs/>
                <w:kern w:val="24"/>
                <w:sz w:val="20"/>
                <w:szCs w:val="20"/>
              </w:rPr>
              <w:t xml:space="preserve"> Summary</w:t>
            </w:r>
          </w:p>
        </w:tc>
        <w:tc>
          <w:tcPr>
            <w:tcW w:w="2331" w:type="dxa"/>
            <w:hideMark/>
          </w:tcPr>
          <w:p w:rsidR="00AF1E2A" w:rsidRPr="00BC5602" w:rsidRDefault="00AF1E2A" w:rsidP="00AF1E2A">
            <w:pPr>
              <w:jc w:val="center"/>
              <w:rPr>
                <w:rFonts w:asciiTheme="minorHAnsi" w:hAnsiTheme="minorHAnsi" w:cstheme="minorHAnsi"/>
                <w:sz w:val="20"/>
                <w:szCs w:val="20"/>
              </w:rPr>
            </w:pPr>
            <w:r w:rsidRPr="00BC5602">
              <w:rPr>
                <w:rFonts w:asciiTheme="minorHAnsi" w:hAnsiTheme="minorHAnsi" w:cstheme="minorHAnsi"/>
                <w:b/>
                <w:bCs/>
                <w:kern w:val="24"/>
                <w:sz w:val="20"/>
                <w:szCs w:val="20"/>
              </w:rPr>
              <w:t>Standard</w:t>
            </w:r>
          </w:p>
        </w:tc>
        <w:tc>
          <w:tcPr>
            <w:tcW w:w="2114" w:type="dxa"/>
            <w:hideMark/>
          </w:tcPr>
          <w:p w:rsidR="00EC5471" w:rsidRPr="00034702" w:rsidRDefault="00AF1E2A" w:rsidP="00034702">
            <w:pPr>
              <w:jc w:val="center"/>
              <w:rPr>
                <w:rFonts w:asciiTheme="minorHAnsi" w:hAnsiTheme="minorHAnsi" w:cstheme="minorHAnsi"/>
                <w:b/>
                <w:bCs/>
                <w:kern w:val="24"/>
                <w:sz w:val="20"/>
                <w:szCs w:val="20"/>
              </w:rPr>
            </w:pPr>
            <w:r w:rsidRPr="00BC5602">
              <w:rPr>
                <w:rFonts w:asciiTheme="minorHAnsi" w:hAnsiTheme="minorHAnsi" w:cstheme="minorHAnsi"/>
                <w:b/>
                <w:bCs/>
                <w:kern w:val="24"/>
                <w:sz w:val="20"/>
                <w:szCs w:val="20"/>
              </w:rPr>
              <w:t>Waiver/OSS/JIG</w:t>
            </w:r>
          </w:p>
        </w:tc>
        <w:tc>
          <w:tcPr>
            <w:tcW w:w="1513" w:type="dxa"/>
          </w:tcPr>
          <w:p w:rsidR="00AF1E2A" w:rsidRPr="00BC5602" w:rsidRDefault="004212E1" w:rsidP="004212E1">
            <w:pPr>
              <w:jc w:val="center"/>
              <w:rPr>
                <w:rFonts w:asciiTheme="minorHAnsi" w:hAnsiTheme="minorHAnsi" w:cstheme="minorHAnsi"/>
                <w:b/>
                <w:bCs/>
                <w:kern w:val="24"/>
                <w:sz w:val="20"/>
                <w:szCs w:val="20"/>
              </w:rPr>
            </w:pPr>
            <w:proofErr w:type="spellStart"/>
            <w:r>
              <w:rPr>
                <w:rFonts w:asciiTheme="minorHAnsi" w:hAnsiTheme="minorHAnsi" w:cstheme="minorHAnsi"/>
                <w:b/>
                <w:bCs/>
                <w:kern w:val="24"/>
                <w:sz w:val="20"/>
                <w:szCs w:val="20"/>
              </w:rPr>
              <w:t>Toolchain</w:t>
            </w:r>
            <w:proofErr w:type="spellEnd"/>
            <w:r>
              <w:rPr>
                <w:rFonts w:asciiTheme="minorHAnsi" w:hAnsiTheme="minorHAnsi" w:cstheme="minorHAnsi"/>
                <w:b/>
                <w:bCs/>
                <w:kern w:val="24"/>
                <w:sz w:val="20"/>
                <w:szCs w:val="20"/>
              </w:rPr>
              <w:t xml:space="preserve"> Position</w:t>
            </w:r>
          </w:p>
        </w:tc>
        <w:tc>
          <w:tcPr>
            <w:tcW w:w="2638" w:type="dxa"/>
          </w:tcPr>
          <w:p w:rsidR="00AF1E2A" w:rsidRDefault="000C5CFC" w:rsidP="00AF1E2A">
            <w:pPr>
              <w:jc w:val="center"/>
              <w:rPr>
                <w:rFonts w:asciiTheme="minorHAnsi" w:hAnsiTheme="minorHAnsi" w:cstheme="minorHAnsi"/>
                <w:b/>
                <w:bCs/>
                <w:kern w:val="24"/>
                <w:sz w:val="20"/>
                <w:szCs w:val="20"/>
              </w:rPr>
            </w:pPr>
            <w:r>
              <w:rPr>
                <w:rFonts w:asciiTheme="minorHAnsi" w:hAnsiTheme="minorHAnsi" w:cstheme="minorHAnsi"/>
                <w:b/>
                <w:bCs/>
                <w:kern w:val="24"/>
                <w:sz w:val="20"/>
                <w:szCs w:val="20"/>
              </w:rPr>
              <w:t>How Used</w:t>
            </w:r>
          </w:p>
          <w:p w:rsidR="00AF1E2A" w:rsidRPr="00BC5602" w:rsidRDefault="00AF1E2A" w:rsidP="00AF1E2A">
            <w:pPr>
              <w:rPr>
                <w:rFonts w:asciiTheme="minorHAnsi" w:hAnsiTheme="minorHAnsi" w:cstheme="minorHAnsi"/>
                <w:b/>
                <w:bCs/>
                <w:kern w:val="24"/>
                <w:sz w:val="20"/>
                <w:szCs w:val="20"/>
              </w:rPr>
            </w:pPr>
          </w:p>
        </w:tc>
      </w:tr>
      <w:tr w:rsidR="008C674D" w:rsidRPr="00BC5602" w:rsidTr="001A3459">
        <w:trPr>
          <w:cantSplit/>
          <w:trHeight w:val="584"/>
        </w:trPr>
        <w:tc>
          <w:tcPr>
            <w:tcW w:w="1599" w:type="dxa"/>
            <w:hideMark/>
          </w:tcPr>
          <w:p w:rsidR="00AF1E2A" w:rsidRDefault="00AF1E2A" w:rsidP="00AF1E2A">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Red Hat Linux</w:t>
            </w:r>
          </w:p>
          <w:p w:rsidR="0023122C" w:rsidRPr="00BC5602" w:rsidRDefault="0023122C" w:rsidP="00AF1E2A">
            <w:pPr>
              <w:rPr>
                <w:rFonts w:asciiTheme="minorHAnsi" w:hAnsiTheme="minorHAnsi" w:cstheme="minorHAnsi"/>
                <w:sz w:val="20"/>
                <w:szCs w:val="20"/>
              </w:rPr>
            </w:pPr>
            <w:r>
              <w:rPr>
                <w:rFonts w:asciiTheme="minorHAnsi" w:hAnsiTheme="minorHAnsi" w:cstheme="minorHAnsi"/>
                <w:b/>
                <w:bCs/>
                <w:color w:val="000000" w:themeColor="dark1"/>
                <w:kern w:val="24"/>
                <w:sz w:val="20"/>
                <w:szCs w:val="20"/>
              </w:rPr>
              <w:t>(</w:t>
            </w:r>
            <w:proofErr w:type="spellStart"/>
            <w:r>
              <w:rPr>
                <w:rFonts w:asciiTheme="minorHAnsi" w:hAnsiTheme="minorHAnsi" w:cstheme="minorHAnsi"/>
                <w:b/>
                <w:bCs/>
                <w:color w:val="000000" w:themeColor="dark1"/>
                <w:kern w:val="24"/>
                <w:sz w:val="20"/>
                <w:szCs w:val="20"/>
              </w:rPr>
              <w:t>RedHat</w:t>
            </w:r>
            <w:proofErr w:type="spellEnd"/>
            <w:r>
              <w:rPr>
                <w:rFonts w:asciiTheme="minorHAnsi" w:hAnsiTheme="minorHAnsi" w:cstheme="minorHAnsi"/>
                <w:b/>
                <w:bCs/>
                <w:color w:val="000000" w:themeColor="dark1"/>
                <w:kern w:val="24"/>
                <w:sz w:val="20"/>
                <w:szCs w:val="20"/>
              </w:rPr>
              <w:t xml:space="preserve"> Enterprise Linux Server release 6.7 (Santiago))</w:t>
            </w:r>
          </w:p>
        </w:tc>
        <w:tc>
          <w:tcPr>
            <w:tcW w:w="4031" w:type="dxa"/>
            <w:hideMark/>
          </w:tcPr>
          <w:p w:rsidR="00AF1E2A" w:rsidRPr="00BC5602" w:rsidRDefault="00AF1E2A" w:rsidP="00AF1E2A">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Enterprise Linux operating system for system servers.</w:t>
            </w:r>
          </w:p>
        </w:tc>
        <w:tc>
          <w:tcPr>
            <w:tcW w:w="2331" w:type="dxa"/>
            <w:hideMark/>
          </w:tcPr>
          <w:p w:rsidR="00AF1E2A" w:rsidRPr="00BC5602" w:rsidRDefault="00AF1E2A" w:rsidP="00AF1E2A">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32394, - Enterprise</w:t>
            </w:r>
          </w:p>
        </w:tc>
        <w:tc>
          <w:tcPr>
            <w:tcW w:w="2114" w:type="dxa"/>
            <w:hideMark/>
          </w:tcPr>
          <w:p w:rsidR="00AF1E2A" w:rsidRPr="00BC5602" w:rsidRDefault="00AF1E2A" w:rsidP="00AF1E2A">
            <w:pPr>
              <w:rPr>
                <w:rFonts w:asciiTheme="minorHAnsi" w:hAnsiTheme="minorHAnsi" w:cstheme="minorHAnsi"/>
                <w:sz w:val="20"/>
                <w:szCs w:val="20"/>
              </w:rPr>
            </w:pPr>
          </w:p>
        </w:tc>
        <w:tc>
          <w:tcPr>
            <w:tcW w:w="1513" w:type="dxa"/>
          </w:tcPr>
          <w:p w:rsidR="00AF1E2A" w:rsidRPr="00BC5602" w:rsidRDefault="0023122C" w:rsidP="00AF1E2A">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w:t>
            </w:r>
            <w:r w:rsidR="004212E1">
              <w:rPr>
                <w:rFonts w:asciiTheme="minorHAnsi" w:hAnsiTheme="minorHAnsi" w:cstheme="minorHAnsi"/>
                <w:color w:val="000000" w:themeColor="dark1"/>
                <w:kern w:val="24"/>
                <w:sz w:val="20"/>
                <w:szCs w:val="20"/>
              </w:rPr>
              <w:t>Operation</w:t>
            </w:r>
          </w:p>
        </w:tc>
        <w:tc>
          <w:tcPr>
            <w:tcW w:w="2638" w:type="dxa"/>
          </w:tcPr>
          <w:p w:rsidR="00AF1E2A" w:rsidRPr="00BC5602" w:rsidRDefault="00034702" w:rsidP="00034702">
            <w:pPr>
              <w:rPr>
                <w:rFonts w:asciiTheme="minorHAnsi" w:hAnsiTheme="minorHAnsi" w:cstheme="minorHAnsi"/>
                <w:sz w:val="20"/>
                <w:szCs w:val="20"/>
              </w:rPr>
            </w:pPr>
            <w:r>
              <w:rPr>
                <w:rFonts w:asciiTheme="minorHAnsi" w:hAnsiTheme="minorHAnsi" w:cstheme="minorHAnsi"/>
                <w:sz w:val="20"/>
                <w:szCs w:val="20"/>
              </w:rPr>
              <w:t>R</w:t>
            </w:r>
            <w:r w:rsidR="000C5CFC" w:rsidRPr="000C5CFC">
              <w:rPr>
                <w:rFonts w:asciiTheme="minorHAnsi" w:hAnsiTheme="minorHAnsi" w:cstheme="minorHAnsi"/>
                <w:sz w:val="20"/>
                <w:szCs w:val="20"/>
              </w:rPr>
              <w:t>un</w:t>
            </w:r>
            <w:r>
              <w:rPr>
                <w:rFonts w:asciiTheme="minorHAnsi" w:hAnsiTheme="minorHAnsi" w:cstheme="minorHAnsi"/>
                <w:sz w:val="20"/>
                <w:szCs w:val="20"/>
              </w:rPr>
              <w:t xml:space="preserve">s </w:t>
            </w:r>
            <w:r w:rsidR="000C5CFC" w:rsidRPr="000C5CFC">
              <w:rPr>
                <w:rFonts w:asciiTheme="minorHAnsi" w:hAnsiTheme="minorHAnsi" w:cstheme="minorHAnsi"/>
                <w:sz w:val="20"/>
                <w:szCs w:val="20"/>
              </w:rPr>
              <w:t xml:space="preserve">on the </w:t>
            </w:r>
            <w:proofErr w:type="spellStart"/>
            <w:r w:rsidR="000C5CFC" w:rsidRPr="000C5CFC">
              <w:rPr>
                <w:rFonts w:asciiTheme="minorHAnsi" w:hAnsiTheme="minorHAnsi" w:cstheme="minorHAnsi"/>
                <w:sz w:val="20"/>
                <w:szCs w:val="20"/>
              </w:rPr>
              <w:t>eCFD</w:t>
            </w:r>
            <w:proofErr w:type="spellEnd"/>
            <w:r w:rsidR="000C5CFC" w:rsidRPr="000C5CFC">
              <w:rPr>
                <w:rFonts w:asciiTheme="minorHAnsi" w:hAnsiTheme="minorHAnsi" w:cstheme="minorHAnsi"/>
                <w:sz w:val="20"/>
                <w:szCs w:val="20"/>
              </w:rPr>
              <w:t xml:space="preserve"> server </w:t>
            </w:r>
            <w:r>
              <w:rPr>
                <w:rFonts w:asciiTheme="minorHAnsi" w:hAnsiTheme="minorHAnsi" w:cstheme="minorHAnsi"/>
                <w:sz w:val="20"/>
                <w:szCs w:val="20"/>
              </w:rPr>
              <w:t xml:space="preserve">that </w:t>
            </w:r>
            <w:r w:rsidR="000C5CFC" w:rsidRPr="000C5CFC">
              <w:rPr>
                <w:rFonts w:asciiTheme="minorHAnsi" w:hAnsiTheme="minorHAnsi" w:cstheme="minorHAnsi"/>
                <w:sz w:val="20"/>
                <w:szCs w:val="20"/>
              </w:rPr>
              <w:t>host</w:t>
            </w:r>
            <w:r>
              <w:rPr>
                <w:rFonts w:asciiTheme="minorHAnsi" w:hAnsiTheme="minorHAnsi" w:cstheme="minorHAnsi"/>
                <w:sz w:val="20"/>
                <w:szCs w:val="20"/>
              </w:rPr>
              <w:t>s</w:t>
            </w:r>
            <w:r w:rsidR="000C5CFC" w:rsidRPr="000C5CFC">
              <w:rPr>
                <w:rFonts w:asciiTheme="minorHAnsi" w:hAnsiTheme="minorHAnsi" w:cstheme="minorHAnsi"/>
                <w:sz w:val="20"/>
                <w:szCs w:val="20"/>
              </w:rPr>
              <w:t xml:space="preserve"> the </w:t>
            </w:r>
            <w:proofErr w:type="spellStart"/>
            <w:r w:rsidR="000C5CFC" w:rsidRPr="000C5CFC">
              <w:rPr>
                <w:rFonts w:asciiTheme="minorHAnsi" w:hAnsiTheme="minorHAnsi" w:cstheme="minorHAnsi"/>
                <w:sz w:val="20"/>
                <w:szCs w:val="20"/>
              </w:rPr>
              <w:t>eCFD</w:t>
            </w:r>
            <w:proofErr w:type="spellEnd"/>
            <w:r w:rsidR="000C5CFC" w:rsidRPr="000C5CFC">
              <w:rPr>
                <w:rFonts w:asciiTheme="minorHAnsi" w:hAnsiTheme="minorHAnsi" w:cstheme="minorHAnsi"/>
                <w:sz w:val="20"/>
                <w:szCs w:val="20"/>
              </w:rPr>
              <w:t xml:space="preserve"> application. </w:t>
            </w:r>
            <w:r>
              <w:rPr>
                <w:rFonts w:asciiTheme="minorHAnsi" w:hAnsiTheme="minorHAnsi" w:cstheme="minorHAnsi"/>
                <w:sz w:val="20"/>
                <w:szCs w:val="20"/>
              </w:rPr>
              <w:t>I</w:t>
            </w:r>
            <w:r w:rsidR="000C5CFC" w:rsidRPr="000C5CFC">
              <w:rPr>
                <w:rFonts w:asciiTheme="minorHAnsi" w:hAnsiTheme="minorHAnsi" w:cstheme="minorHAnsi"/>
                <w:sz w:val="20"/>
                <w:szCs w:val="20"/>
              </w:rPr>
              <w:t>nteractions to HPC will be performed through this server in secure shell mode</w:t>
            </w:r>
          </w:p>
        </w:tc>
      </w:tr>
      <w:tr w:rsidR="008C674D" w:rsidRPr="00BC5602" w:rsidTr="001A3459">
        <w:trPr>
          <w:cantSplit/>
          <w:trHeight w:val="316"/>
        </w:trPr>
        <w:tc>
          <w:tcPr>
            <w:tcW w:w="1599" w:type="dxa"/>
            <w:hideMark/>
          </w:tcPr>
          <w:p w:rsidR="00AF1E2A" w:rsidRDefault="00AF1E2A" w:rsidP="00AF1E2A">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WSSO</w:t>
            </w:r>
          </w:p>
          <w:p w:rsidR="00A935FA" w:rsidRDefault="005702AB" w:rsidP="00AF1E2A">
            <w:pPr>
              <w:rPr>
                <w:ins w:id="0" w:author="EXI-Handa, Shelly" w:date="2017-01-11T11:03: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(5.0.0</w:t>
            </w:r>
            <w:r w:rsidR="00A935FA">
              <w:rPr>
                <w:rFonts w:asciiTheme="minorHAnsi" w:hAnsiTheme="minorHAnsi" w:cstheme="minorHAnsi"/>
                <w:b/>
                <w:bCs/>
                <w:color w:val="000000" w:themeColor="dark1"/>
                <w:kern w:val="24"/>
                <w:sz w:val="20"/>
                <w:szCs w:val="20"/>
              </w:rPr>
              <w:t>)</w:t>
            </w:r>
            <w:ins w:id="1" w:author="EXI-Handa, Shelly" w:date="2017-01-11T11:03:00Z">
              <w:r w:rsidR="00233FBA">
                <w:rPr>
                  <w:rFonts w:asciiTheme="minorHAnsi" w:hAnsiTheme="minorHAnsi" w:cstheme="minorHAnsi"/>
                  <w:b/>
                  <w:bCs/>
                  <w:color w:val="000000" w:themeColor="dark1"/>
                  <w:kern w:val="24"/>
                  <w:sz w:val="20"/>
                  <w:szCs w:val="20"/>
                </w:rPr>
                <w:t>-</w:t>
              </w:r>
            </w:ins>
          </w:p>
          <w:p w:rsidR="00233FBA" w:rsidRPr="00233FBA" w:rsidRDefault="00233FBA" w:rsidP="00233FBA">
            <w:pPr>
              <w:rPr>
                <w:ins w:id="2" w:author="EXI-Handa, Shelly" w:date="2017-01-11T19:32:00Z"/>
                <w:rFonts w:asciiTheme="minorHAnsi" w:hAnsiTheme="minorHAnsi" w:cstheme="minorHAnsi"/>
                <w:b/>
                <w:bCs/>
                <w:color w:val="000000" w:themeColor="dark1"/>
                <w:kern w:val="24"/>
                <w:sz w:val="20"/>
                <w:szCs w:val="20"/>
                <w:highlight w:val="green"/>
                <w:rPrChange w:id="3" w:author="EXI-Handa, Shelly" w:date="2017-01-11T19:33:00Z">
                  <w:rPr>
                    <w:ins w:id="4" w:author="EXI-Handa, Shelly" w:date="2017-01-11T19:32:00Z"/>
                    <w:color w:val="1F497D"/>
                    <w:sz w:val="22"/>
                    <w:szCs w:val="22"/>
                  </w:rPr>
                </w:rPrChange>
              </w:rPr>
            </w:pPr>
            <w:ins w:id="5" w:author="EXI-Handa, Shelly" w:date="2017-01-11T19:32:00Z">
              <w:r w:rsidRPr="00233FBA">
                <w:rPr>
                  <w:rFonts w:asciiTheme="minorHAnsi" w:hAnsiTheme="minorHAnsi" w:cstheme="minorHAnsi"/>
                  <w:b/>
                  <w:bCs/>
                  <w:color w:val="000000" w:themeColor="dark1"/>
                  <w:kern w:val="24"/>
                  <w:sz w:val="20"/>
                  <w:szCs w:val="20"/>
                  <w:highlight w:val="green"/>
                  <w:rPrChange w:id="6" w:author="EXI-Handa, Shelly" w:date="2017-01-11T19:33:00Z">
                    <w:rPr>
                      <w:color w:val="1F497D"/>
                    </w:rPr>
                  </w:rPrChange>
                </w:rPr>
                <w:t>10.1.4.3.0.13-IP02 BP 13-IP02</w:t>
              </w:r>
            </w:ins>
          </w:p>
          <w:p w:rsidR="00233FBA" w:rsidRPr="00BC5602" w:rsidRDefault="00233FBA" w:rsidP="00AF1E2A">
            <w:pPr>
              <w:rPr>
                <w:rFonts w:asciiTheme="minorHAnsi" w:hAnsiTheme="minorHAnsi" w:cstheme="minorHAnsi"/>
                <w:sz w:val="20"/>
                <w:szCs w:val="20"/>
              </w:rPr>
            </w:pPr>
          </w:p>
        </w:tc>
        <w:tc>
          <w:tcPr>
            <w:tcW w:w="4031" w:type="dxa"/>
            <w:hideMark/>
          </w:tcPr>
          <w:p w:rsidR="00AF1E2A" w:rsidRPr="00BC5602" w:rsidRDefault="00AF1E2A" w:rsidP="00AF1E2A">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Web Single Sign On for web authentication.</w:t>
            </w:r>
          </w:p>
        </w:tc>
        <w:tc>
          <w:tcPr>
            <w:tcW w:w="2331" w:type="dxa"/>
            <w:hideMark/>
          </w:tcPr>
          <w:p w:rsidR="00AF1E2A" w:rsidRPr="00BC5602" w:rsidRDefault="00AF1E2A" w:rsidP="00AF1E2A">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4124, - Enterprise</w:t>
            </w:r>
          </w:p>
        </w:tc>
        <w:tc>
          <w:tcPr>
            <w:tcW w:w="2114" w:type="dxa"/>
            <w:hideMark/>
          </w:tcPr>
          <w:p w:rsidR="00AF1E2A" w:rsidRPr="00BC5602" w:rsidRDefault="00AF1E2A" w:rsidP="00AF1E2A">
            <w:pPr>
              <w:rPr>
                <w:rFonts w:asciiTheme="minorHAnsi" w:hAnsiTheme="minorHAnsi" w:cstheme="minorHAnsi"/>
                <w:sz w:val="20"/>
                <w:szCs w:val="20"/>
              </w:rPr>
            </w:pPr>
          </w:p>
        </w:tc>
        <w:tc>
          <w:tcPr>
            <w:tcW w:w="1513" w:type="dxa"/>
          </w:tcPr>
          <w:p w:rsidR="00AF1E2A" w:rsidRPr="00BC5602" w:rsidRDefault="004212E1" w:rsidP="00AF1E2A">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AF1E2A" w:rsidRPr="00BC5602" w:rsidRDefault="00502B05" w:rsidP="00502B05">
            <w:pPr>
              <w:rPr>
                <w:rFonts w:asciiTheme="minorHAnsi" w:hAnsiTheme="minorHAnsi" w:cstheme="minorHAnsi"/>
                <w:sz w:val="20"/>
                <w:szCs w:val="20"/>
              </w:rPr>
            </w:pPr>
            <w:r>
              <w:rPr>
                <w:rFonts w:asciiTheme="minorHAnsi" w:hAnsiTheme="minorHAnsi" w:cstheme="minorHAnsi"/>
                <w:sz w:val="20"/>
                <w:szCs w:val="20"/>
              </w:rPr>
              <w:t>S</w:t>
            </w:r>
            <w:r w:rsidRPr="00502B05">
              <w:rPr>
                <w:rFonts w:asciiTheme="minorHAnsi" w:hAnsiTheme="minorHAnsi" w:cstheme="minorHAnsi"/>
                <w:sz w:val="20"/>
                <w:szCs w:val="20"/>
              </w:rPr>
              <w:t>upport</w:t>
            </w:r>
            <w:r>
              <w:rPr>
                <w:rFonts w:asciiTheme="minorHAnsi" w:hAnsiTheme="minorHAnsi" w:cstheme="minorHAnsi"/>
                <w:sz w:val="20"/>
                <w:szCs w:val="20"/>
              </w:rPr>
              <w:t>s</w:t>
            </w:r>
            <w:r w:rsidRPr="00502B05">
              <w:rPr>
                <w:rFonts w:asciiTheme="minorHAnsi" w:hAnsiTheme="minorHAnsi" w:cstheme="minorHAnsi"/>
                <w:sz w:val="20"/>
                <w:szCs w:val="20"/>
              </w:rPr>
              <w:t xml:space="preserve"> web authentication of </w:t>
            </w:r>
            <w:proofErr w:type="spellStart"/>
            <w:r w:rsidRPr="00502B05">
              <w:rPr>
                <w:rFonts w:asciiTheme="minorHAnsi" w:hAnsiTheme="minorHAnsi" w:cstheme="minorHAnsi"/>
                <w:sz w:val="20"/>
                <w:szCs w:val="20"/>
              </w:rPr>
              <w:t>eCFD</w:t>
            </w:r>
            <w:proofErr w:type="spellEnd"/>
            <w:r w:rsidRPr="00502B05">
              <w:rPr>
                <w:rFonts w:asciiTheme="minorHAnsi" w:hAnsiTheme="minorHAnsi" w:cstheme="minorHAnsi"/>
                <w:sz w:val="20"/>
                <w:szCs w:val="20"/>
              </w:rPr>
              <w:t xml:space="preserve"> users</w:t>
            </w:r>
          </w:p>
        </w:tc>
      </w:tr>
      <w:tr w:rsidR="00E57B61" w:rsidRPr="00BC5602" w:rsidTr="001A3459">
        <w:trPr>
          <w:cantSplit/>
          <w:trHeight w:val="316"/>
        </w:trPr>
        <w:tc>
          <w:tcPr>
            <w:tcW w:w="1599" w:type="dxa"/>
          </w:tcPr>
          <w:p w:rsidR="00E57B61" w:rsidRPr="00BC5602"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t>Wildfly</w:t>
            </w:r>
            <w:proofErr w:type="spellEnd"/>
            <w:r w:rsidRPr="00BC5602">
              <w:rPr>
                <w:rFonts w:asciiTheme="minorHAnsi" w:hAnsiTheme="minorHAnsi" w:cstheme="minorHAnsi"/>
                <w:b/>
                <w:bCs/>
                <w:color w:val="000000" w:themeColor="dark1"/>
                <w:kern w:val="24"/>
                <w:sz w:val="20"/>
                <w:szCs w:val="20"/>
              </w:rPr>
              <w:t xml:space="preserve"> [aka </w:t>
            </w:r>
            <w:proofErr w:type="spellStart"/>
            <w:r w:rsidRPr="00BC5602">
              <w:rPr>
                <w:rFonts w:asciiTheme="minorHAnsi" w:hAnsiTheme="minorHAnsi" w:cstheme="minorHAnsi"/>
                <w:b/>
                <w:bCs/>
                <w:color w:val="000000" w:themeColor="dark1"/>
                <w:kern w:val="24"/>
                <w:sz w:val="20"/>
                <w:szCs w:val="20"/>
              </w:rPr>
              <w:t>JBoss</w:t>
            </w:r>
            <w:proofErr w:type="spellEnd"/>
            <w:r w:rsidRPr="00BC5602">
              <w:rPr>
                <w:rFonts w:asciiTheme="minorHAnsi" w:hAnsiTheme="minorHAnsi" w:cstheme="minorHAnsi"/>
                <w:b/>
                <w:bCs/>
                <w:color w:val="000000" w:themeColor="dark1"/>
                <w:kern w:val="24"/>
                <w:sz w:val="20"/>
                <w:szCs w:val="20"/>
              </w:rPr>
              <w:t>]</w:t>
            </w:r>
          </w:p>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(8.x)</w:t>
            </w:r>
            <w:ins w:id="7" w:author="EXI-Handa, Shelly" w:date="2017-01-11T11:04:00Z">
              <w:r w:rsidR="00380970">
                <w:rPr>
                  <w:rFonts w:asciiTheme="minorHAnsi" w:hAnsiTheme="minorHAnsi" w:cstheme="minorHAnsi"/>
                  <w:b/>
                  <w:bCs/>
                  <w:color w:val="000000" w:themeColor="dark1"/>
                  <w:kern w:val="24"/>
                  <w:sz w:val="20"/>
                  <w:szCs w:val="20"/>
                </w:rPr>
                <w:t xml:space="preserve"> </w:t>
              </w:r>
              <w:r w:rsidR="00380970" w:rsidRPr="00233FBA">
                <w:rPr>
                  <w:rFonts w:asciiTheme="minorHAnsi" w:hAnsiTheme="minorHAnsi" w:cstheme="minorHAnsi"/>
                  <w:b/>
                  <w:bCs/>
                  <w:color w:val="000000" w:themeColor="dark1"/>
                  <w:kern w:val="24"/>
                  <w:sz w:val="20"/>
                  <w:szCs w:val="20"/>
                  <w:highlight w:val="green"/>
                  <w:rPrChange w:id="8" w:author="EXI-Handa, Shelly" w:date="2017-01-11T19:33:00Z">
                    <w:rPr>
                      <w:rFonts w:asciiTheme="minorHAnsi" w:hAnsiTheme="minorHAnsi" w:cstheme="minorHAnsi"/>
                      <w:b/>
                      <w:bCs/>
                      <w:color w:val="000000" w:themeColor="dark1"/>
                      <w:kern w:val="24"/>
                      <w:sz w:val="20"/>
                      <w:szCs w:val="20"/>
                    </w:rPr>
                  </w:rPrChange>
                </w:rPr>
                <w:t>8.2.0</w:t>
              </w:r>
            </w:ins>
          </w:p>
          <w:p w:rsidR="00FD0892" w:rsidRDefault="00FD0892" w:rsidP="00E57B61">
            <w:pPr>
              <w:rPr>
                <w:rFonts w:asciiTheme="minorHAnsi" w:hAnsiTheme="minorHAnsi" w:cstheme="minorHAnsi"/>
                <w:b/>
                <w:bCs/>
                <w:color w:val="000000" w:themeColor="dark1"/>
                <w:kern w:val="24"/>
                <w:sz w:val="20"/>
                <w:szCs w:val="2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47"/>
              <w:gridCol w:w="1035"/>
              <w:gridCol w:w="36"/>
            </w:tblGrid>
            <w:tr w:rsidR="00FD0892" w:rsidRPr="00FD0892" w:rsidTr="00FD0892">
              <w:trPr>
                <w:tblCellSpacing w:w="0" w:type="dxa"/>
              </w:trPr>
              <w:tc>
                <w:tcPr>
                  <w:tcW w:w="0" w:type="auto"/>
                  <w:vAlign w:val="center"/>
                  <w:hideMark/>
                </w:tcPr>
                <w:p w:rsidR="00FD0892" w:rsidRPr="00106B75" w:rsidRDefault="00FD0892">
                  <w:pPr>
                    <w:rPr>
                      <w:sz w:val="16"/>
                      <w:szCs w:val="16"/>
                    </w:rPr>
                  </w:pPr>
                  <w:r w:rsidRPr="00106B75">
                    <w:rPr>
                      <w:sz w:val="16"/>
                      <w:szCs w:val="16"/>
                    </w:rPr>
                    <w:t xml:space="preserve">HAL </w:t>
                  </w:r>
                  <w:r>
                    <w:rPr>
                      <w:sz w:val="16"/>
                      <w:szCs w:val="16"/>
                    </w:rPr>
                    <w:t>v</w:t>
                  </w:r>
                  <w:r w:rsidRPr="00106B75">
                    <w:rPr>
                      <w:sz w:val="16"/>
                      <w:szCs w:val="16"/>
                    </w:rPr>
                    <w:t xml:space="preserve">ersion: </w:t>
                  </w:r>
                </w:p>
              </w:tc>
              <w:tc>
                <w:tcPr>
                  <w:tcW w:w="0" w:type="auto"/>
                  <w:vAlign w:val="center"/>
                  <w:hideMark/>
                </w:tcPr>
                <w:p w:rsidR="00FD0892" w:rsidRPr="00106B75" w:rsidRDefault="00FD0892" w:rsidP="00FD0892">
                  <w:pPr>
                    <w:rPr>
                      <w:sz w:val="16"/>
                      <w:szCs w:val="16"/>
                    </w:rPr>
                  </w:pPr>
                  <w:r w:rsidRPr="00106B75">
                    <w:rPr>
                      <w:sz w:val="16"/>
                      <w:szCs w:val="16"/>
                    </w:rPr>
                    <w:t>2.4.9.Final</w:t>
                  </w:r>
                </w:p>
              </w:tc>
              <w:tc>
                <w:tcPr>
                  <w:tcW w:w="0" w:type="auto"/>
                  <w:vAlign w:val="center"/>
                  <w:hideMark/>
                </w:tcPr>
                <w:p w:rsidR="00FD0892" w:rsidRPr="00FD0892" w:rsidRDefault="00FD0892" w:rsidP="00FD0892">
                  <w:pPr>
                    <w:rPr>
                      <w:sz w:val="24"/>
                    </w:rPr>
                  </w:pPr>
                </w:p>
              </w:tc>
            </w:tr>
            <w:tr w:rsidR="00FD0892" w:rsidRPr="00FD0892" w:rsidTr="00FD0892">
              <w:trPr>
                <w:tblCellSpacing w:w="0" w:type="dxa"/>
              </w:trPr>
              <w:tc>
                <w:tcPr>
                  <w:tcW w:w="0" w:type="auto"/>
                  <w:vAlign w:val="center"/>
                  <w:hideMark/>
                </w:tcPr>
                <w:p w:rsidR="00FD0892" w:rsidRPr="00106B75" w:rsidRDefault="00FD0892" w:rsidP="00FD0892">
                  <w:pPr>
                    <w:rPr>
                      <w:sz w:val="16"/>
                      <w:szCs w:val="16"/>
                    </w:rPr>
                  </w:pPr>
                  <w:r w:rsidRPr="00106B75">
                    <w:rPr>
                      <w:sz w:val="16"/>
                      <w:szCs w:val="16"/>
                    </w:rPr>
                    <w:t xml:space="preserve">Core version: </w:t>
                  </w:r>
                </w:p>
              </w:tc>
              <w:tc>
                <w:tcPr>
                  <w:tcW w:w="0" w:type="auto"/>
                  <w:vAlign w:val="center"/>
                  <w:hideMark/>
                </w:tcPr>
                <w:p w:rsidR="00FD0892" w:rsidRPr="00106B75" w:rsidRDefault="00FD0892" w:rsidP="00FD0892">
                  <w:pPr>
                    <w:rPr>
                      <w:sz w:val="16"/>
                      <w:szCs w:val="16"/>
                    </w:rPr>
                  </w:pPr>
                  <w:r w:rsidRPr="00106B75">
                    <w:rPr>
                      <w:sz w:val="16"/>
                      <w:szCs w:val="16"/>
                    </w:rPr>
                    <w:t>2.4.9.Final</w:t>
                  </w:r>
                </w:p>
              </w:tc>
              <w:tc>
                <w:tcPr>
                  <w:tcW w:w="0" w:type="auto"/>
                  <w:vAlign w:val="center"/>
                  <w:hideMark/>
                </w:tcPr>
                <w:p w:rsidR="00FD0892" w:rsidRPr="00FD0892" w:rsidRDefault="00FD0892" w:rsidP="00FD0892">
                  <w:pPr>
                    <w:rPr>
                      <w:sz w:val="24"/>
                    </w:rPr>
                  </w:pPr>
                </w:p>
              </w:tc>
            </w:tr>
            <w:tr w:rsidR="00FD0892" w:rsidRPr="00FD0892" w:rsidTr="00FD0892">
              <w:trPr>
                <w:tblCellSpacing w:w="0" w:type="dxa"/>
              </w:trPr>
              <w:tc>
                <w:tcPr>
                  <w:tcW w:w="0" w:type="auto"/>
                  <w:vAlign w:val="center"/>
                  <w:hideMark/>
                </w:tcPr>
                <w:p w:rsidR="00FD0892" w:rsidRPr="00106B75" w:rsidRDefault="00FD0892" w:rsidP="00FD0892">
                  <w:pPr>
                    <w:rPr>
                      <w:sz w:val="16"/>
                      <w:szCs w:val="16"/>
                    </w:rPr>
                  </w:pPr>
                  <w:r w:rsidRPr="00106B75">
                    <w:rPr>
                      <w:sz w:val="16"/>
                      <w:szCs w:val="16"/>
                    </w:rPr>
                    <w:t xml:space="preserve">Product name: </w:t>
                  </w:r>
                </w:p>
              </w:tc>
              <w:tc>
                <w:tcPr>
                  <w:tcW w:w="0" w:type="auto"/>
                  <w:vAlign w:val="center"/>
                  <w:hideMark/>
                </w:tcPr>
                <w:p w:rsidR="00FD0892" w:rsidRPr="00106B75" w:rsidRDefault="00FD0892" w:rsidP="00FD0892">
                  <w:pPr>
                    <w:rPr>
                      <w:sz w:val="16"/>
                      <w:szCs w:val="16"/>
                    </w:rPr>
                  </w:pPr>
                  <w:proofErr w:type="spellStart"/>
                  <w:r w:rsidRPr="00106B75">
                    <w:rPr>
                      <w:sz w:val="16"/>
                      <w:szCs w:val="16"/>
                    </w:rPr>
                    <w:t>Tweek</w:t>
                  </w:r>
                  <w:proofErr w:type="spellEnd"/>
                </w:p>
              </w:tc>
              <w:tc>
                <w:tcPr>
                  <w:tcW w:w="0" w:type="auto"/>
                  <w:vAlign w:val="center"/>
                  <w:hideMark/>
                </w:tcPr>
                <w:p w:rsidR="00FD0892" w:rsidRPr="00FD0892" w:rsidRDefault="00FD0892" w:rsidP="00FD0892">
                  <w:pPr>
                    <w:rPr>
                      <w:sz w:val="24"/>
                    </w:rPr>
                  </w:pPr>
                </w:p>
              </w:tc>
            </w:tr>
            <w:tr w:rsidR="00FD0892" w:rsidRPr="00FD0892" w:rsidTr="00FD0892">
              <w:trPr>
                <w:tblCellSpacing w:w="0" w:type="dxa"/>
              </w:trPr>
              <w:tc>
                <w:tcPr>
                  <w:tcW w:w="0" w:type="auto"/>
                  <w:vAlign w:val="center"/>
                  <w:hideMark/>
                </w:tcPr>
                <w:p w:rsidR="00FD0892" w:rsidRPr="00106B75" w:rsidRDefault="00FD0892" w:rsidP="00FD0892">
                  <w:pPr>
                    <w:rPr>
                      <w:sz w:val="16"/>
                      <w:szCs w:val="16"/>
                    </w:rPr>
                  </w:pPr>
                  <w:r w:rsidRPr="00106B75">
                    <w:rPr>
                      <w:sz w:val="16"/>
                      <w:szCs w:val="16"/>
                    </w:rPr>
                    <w:t xml:space="preserve">Product version: </w:t>
                  </w:r>
                </w:p>
              </w:tc>
              <w:tc>
                <w:tcPr>
                  <w:tcW w:w="0" w:type="auto"/>
                  <w:vAlign w:val="center"/>
                  <w:hideMark/>
                </w:tcPr>
                <w:p w:rsidR="00FD0892" w:rsidRPr="00106B75" w:rsidRDefault="00FD0892" w:rsidP="00FD0892">
                  <w:pPr>
                    <w:rPr>
                      <w:sz w:val="16"/>
                      <w:szCs w:val="16"/>
                    </w:rPr>
                  </w:pPr>
                  <w:r w:rsidRPr="00106B75">
                    <w:rPr>
                      <w:sz w:val="16"/>
                      <w:szCs w:val="16"/>
                    </w:rPr>
                    <w:t>8.2.0.Final</w:t>
                  </w:r>
                </w:p>
              </w:tc>
              <w:tc>
                <w:tcPr>
                  <w:tcW w:w="0" w:type="auto"/>
                  <w:vAlign w:val="center"/>
                  <w:hideMark/>
                </w:tcPr>
                <w:p w:rsidR="00FD0892" w:rsidRPr="00FD0892" w:rsidRDefault="00FD0892" w:rsidP="00FD0892">
                  <w:pPr>
                    <w:rPr>
                      <w:sz w:val="24"/>
                    </w:rPr>
                  </w:pPr>
                </w:p>
              </w:tc>
            </w:tr>
            <w:tr w:rsidR="00FD0892" w:rsidRPr="00FD0892" w:rsidTr="00FD0892">
              <w:trPr>
                <w:tblCellSpacing w:w="0" w:type="dxa"/>
              </w:trPr>
              <w:tc>
                <w:tcPr>
                  <w:tcW w:w="0" w:type="auto"/>
                  <w:vAlign w:val="center"/>
                  <w:hideMark/>
                </w:tcPr>
                <w:p w:rsidR="00FD0892" w:rsidRPr="00106B75" w:rsidRDefault="00FD0892" w:rsidP="00FD0892">
                  <w:pPr>
                    <w:rPr>
                      <w:sz w:val="16"/>
                      <w:szCs w:val="16"/>
                    </w:rPr>
                  </w:pPr>
                  <w:r w:rsidRPr="00106B75">
                    <w:rPr>
                      <w:sz w:val="16"/>
                      <w:szCs w:val="16"/>
                    </w:rPr>
                    <w:t xml:space="preserve">Profile: </w:t>
                  </w:r>
                </w:p>
              </w:tc>
              <w:tc>
                <w:tcPr>
                  <w:tcW w:w="0" w:type="auto"/>
                  <w:vAlign w:val="center"/>
                  <w:hideMark/>
                </w:tcPr>
                <w:p w:rsidR="00FD0892" w:rsidRPr="00106B75" w:rsidRDefault="00FD0892" w:rsidP="00FD0892">
                  <w:pPr>
                    <w:rPr>
                      <w:sz w:val="16"/>
                      <w:szCs w:val="16"/>
                    </w:rPr>
                  </w:pPr>
                  <w:r w:rsidRPr="00106B75">
                    <w:rPr>
                      <w:sz w:val="16"/>
                      <w:szCs w:val="16"/>
                    </w:rPr>
                    <w:t>COMMUNITY</w:t>
                  </w:r>
                </w:p>
              </w:tc>
              <w:tc>
                <w:tcPr>
                  <w:tcW w:w="0" w:type="auto"/>
                  <w:vAlign w:val="center"/>
                  <w:hideMark/>
                </w:tcPr>
                <w:p w:rsidR="00FD0892" w:rsidRPr="00FD0892" w:rsidRDefault="00FD0892" w:rsidP="00FD0892">
                  <w:pPr>
                    <w:rPr>
                      <w:sz w:val="20"/>
                      <w:szCs w:val="20"/>
                    </w:rPr>
                  </w:pPr>
                </w:p>
              </w:tc>
            </w:tr>
          </w:tbl>
          <w:p w:rsidR="00FD0892" w:rsidRPr="00BC5602" w:rsidRDefault="00FD0892" w:rsidP="00E57B61">
            <w:pPr>
              <w:rPr>
                <w:rFonts w:asciiTheme="minorHAnsi" w:hAnsiTheme="minorHAnsi" w:cstheme="minorHAnsi"/>
                <w:b/>
                <w:bCs/>
                <w:color w:val="000000" w:themeColor="dark1"/>
                <w:kern w:val="24"/>
                <w:sz w:val="20"/>
                <w:szCs w:val="20"/>
              </w:rPr>
            </w:pPr>
          </w:p>
        </w:tc>
        <w:tc>
          <w:tcPr>
            <w:tcW w:w="4031" w:type="dxa"/>
          </w:tcPr>
          <w:p w:rsidR="00E57B61" w:rsidRPr="00BC5602" w:rsidRDefault="00E57B61" w:rsidP="00E57B61">
            <w:pPr>
              <w:rPr>
                <w:rFonts w:asciiTheme="minorHAnsi" w:hAnsiTheme="minorHAnsi" w:cstheme="minorHAnsi"/>
                <w:color w:val="000000" w:themeColor="dark1"/>
                <w:kern w:val="24"/>
                <w:sz w:val="20"/>
                <w:szCs w:val="20"/>
              </w:rPr>
            </w:pPr>
            <w:r w:rsidRPr="00BC5602">
              <w:rPr>
                <w:rFonts w:asciiTheme="minorHAnsi" w:hAnsiTheme="minorHAnsi" w:cstheme="minorHAnsi"/>
                <w:color w:val="000000" w:themeColor="dark1"/>
                <w:kern w:val="24"/>
                <w:sz w:val="20"/>
                <w:szCs w:val="20"/>
              </w:rPr>
              <w:t xml:space="preserve">Application Server for </w:t>
            </w:r>
            <w:proofErr w:type="spellStart"/>
            <w:r w:rsidRPr="00BC5602">
              <w:rPr>
                <w:rFonts w:asciiTheme="minorHAnsi" w:hAnsiTheme="minorHAnsi" w:cstheme="minorHAnsi"/>
                <w:color w:val="000000" w:themeColor="dark1"/>
                <w:kern w:val="24"/>
                <w:sz w:val="20"/>
                <w:szCs w:val="20"/>
              </w:rPr>
              <w:t>JavaEE</w:t>
            </w:r>
            <w:proofErr w:type="spellEnd"/>
            <w:r w:rsidRPr="00BC5602">
              <w:rPr>
                <w:rFonts w:asciiTheme="minorHAnsi" w:hAnsiTheme="minorHAnsi" w:cstheme="minorHAnsi"/>
                <w:color w:val="000000" w:themeColor="dark1"/>
                <w:kern w:val="24"/>
                <w:sz w:val="20"/>
                <w:szCs w:val="20"/>
              </w:rPr>
              <w:t xml:space="preserve"> application server.</w:t>
            </w:r>
          </w:p>
        </w:tc>
        <w:tc>
          <w:tcPr>
            <w:tcW w:w="2331" w:type="dxa"/>
          </w:tcPr>
          <w:p w:rsidR="00E57B61" w:rsidRPr="00BC5602" w:rsidRDefault="00E57B61" w:rsidP="00E57B61">
            <w:pPr>
              <w:rPr>
                <w:rFonts w:asciiTheme="minorHAnsi" w:hAnsiTheme="minorHAnsi" w:cstheme="minorHAnsi"/>
                <w:b/>
                <w:bCs/>
                <w:color w:val="0000FF"/>
                <w:kern w:val="24"/>
                <w:sz w:val="20"/>
                <w:szCs w:val="20"/>
                <w:u w:val="single"/>
              </w:rPr>
            </w:pPr>
            <w:r w:rsidRPr="00BC5602">
              <w:rPr>
                <w:rFonts w:asciiTheme="minorHAnsi" w:hAnsiTheme="minorHAnsi" w:cstheme="minorHAnsi"/>
                <w:b/>
                <w:bCs/>
                <w:color w:val="0000FF"/>
                <w:kern w:val="24"/>
                <w:sz w:val="20"/>
                <w:szCs w:val="20"/>
                <w:u w:val="single"/>
              </w:rPr>
              <w:t>Restricted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4124, - Enterprise</w:t>
            </w:r>
          </w:p>
        </w:tc>
        <w:tc>
          <w:tcPr>
            <w:tcW w:w="2114" w:type="dxa"/>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lang w:val="sv-SE"/>
              </w:rPr>
              <w:t>Boeing Java Interest Group</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lang w:val="sv-SE"/>
              </w:rPr>
            </w:pPr>
            <w:r w:rsidRPr="003F0205">
              <w:rPr>
                <w:rFonts w:asciiTheme="minorHAnsi" w:hAnsiTheme="minorHAnsi" w:cstheme="minorHAnsi"/>
                <w:color w:val="000000" w:themeColor="dark1"/>
                <w:kern w:val="24"/>
                <w:sz w:val="20"/>
                <w:szCs w:val="20"/>
                <w:lang w:val="sv-SE"/>
              </w:rPr>
              <w:t>JBOSS serve</w:t>
            </w:r>
            <w:r>
              <w:rPr>
                <w:rFonts w:asciiTheme="minorHAnsi" w:hAnsiTheme="minorHAnsi" w:cstheme="minorHAnsi"/>
                <w:color w:val="000000" w:themeColor="dark1"/>
                <w:kern w:val="24"/>
                <w:sz w:val="20"/>
                <w:szCs w:val="20"/>
                <w:lang w:val="sv-SE"/>
              </w:rPr>
              <w:t>s</w:t>
            </w:r>
            <w:r w:rsidRPr="003F0205">
              <w:rPr>
                <w:rFonts w:asciiTheme="minorHAnsi" w:hAnsiTheme="minorHAnsi" w:cstheme="minorHAnsi"/>
                <w:color w:val="000000" w:themeColor="dark1"/>
                <w:kern w:val="24"/>
                <w:sz w:val="20"/>
                <w:szCs w:val="20"/>
                <w:lang w:val="sv-SE"/>
              </w:rPr>
              <w:t xml:space="preserve"> as the Application server that hosts the runtime environment for the BPM engine. Configuration files (UI templates, workflow configuration, python scripts) will persist on the eCFD server. JBOSS includes Drools rules engine and JBPM business process management. Currently </w:t>
            </w:r>
            <w:r>
              <w:rPr>
                <w:rFonts w:asciiTheme="minorHAnsi" w:hAnsiTheme="minorHAnsi" w:cstheme="minorHAnsi"/>
                <w:color w:val="000000" w:themeColor="dark1"/>
                <w:kern w:val="24"/>
                <w:sz w:val="20"/>
                <w:szCs w:val="20"/>
                <w:lang w:val="sv-SE"/>
              </w:rPr>
              <w:t>using the free Wildfly product. Possible migration to JBoss Enterprise if require a more robust implemtation.</w:t>
            </w:r>
          </w:p>
        </w:tc>
      </w:tr>
      <w:tr w:rsidR="00E57B61" w:rsidRPr="00BC5602" w:rsidTr="001A3459">
        <w:trPr>
          <w:cantSplit/>
          <w:trHeight w:val="360"/>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LDAP Proxy</w:t>
            </w:r>
          </w:p>
          <w:p w:rsidR="006954E8" w:rsidRDefault="006954E8">
            <w:pPr>
              <w:rPr>
                <w:ins w:id="9" w:author="EXI-Handa, Shelly" w:date="2017-01-11T11:04: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w:t>
            </w:r>
            <w:r w:rsidR="00CE6315">
              <w:rPr>
                <w:rFonts w:asciiTheme="minorHAnsi" w:hAnsiTheme="minorHAnsi" w:cstheme="minorHAnsi"/>
                <w:b/>
                <w:bCs/>
                <w:color w:val="000000" w:themeColor="dark1"/>
                <w:kern w:val="24"/>
                <w:sz w:val="20"/>
                <w:szCs w:val="20"/>
              </w:rPr>
              <w:t>1.</w:t>
            </w:r>
            <w:r w:rsidR="00454447">
              <w:rPr>
                <w:rFonts w:asciiTheme="minorHAnsi" w:hAnsiTheme="minorHAnsi" w:cstheme="minorHAnsi"/>
                <w:b/>
                <w:bCs/>
                <w:color w:val="000000" w:themeColor="dark1"/>
                <w:kern w:val="24"/>
                <w:sz w:val="20"/>
                <w:szCs w:val="20"/>
              </w:rPr>
              <w:t>12.4-</w:t>
            </w:r>
            <w:r w:rsidR="00CE6315">
              <w:rPr>
                <w:rFonts w:asciiTheme="minorHAnsi" w:hAnsiTheme="minorHAnsi" w:cstheme="minorHAnsi"/>
                <w:b/>
                <w:bCs/>
                <w:color w:val="000000" w:themeColor="dark1"/>
                <w:kern w:val="24"/>
                <w:sz w:val="20"/>
                <w:szCs w:val="20"/>
              </w:rPr>
              <w:t>47</w:t>
            </w:r>
            <w:r>
              <w:rPr>
                <w:rFonts w:asciiTheme="minorHAnsi" w:hAnsiTheme="minorHAnsi" w:cstheme="minorHAnsi"/>
                <w:b/>
                <w:bCs/>
                <w:color w:val="000000" w:themeColor="dark1"/>
                <w:kern w:val="24"/>
                <w:sz w:val="20"/>
                <w:szCs w:val="20"/>
              </w:rPr>
              <w:t>)</w:t>
            </w:r>
          </w:p>
          <w:p w:rsidR="00380970" w:rsidRPr="00BC5602" w:rsidRDefault="00380970" w:rsidP="00380970">
            <w:pPr>
              <w:rPr>
                <w:rFonts w:asciiTheme="minorHAnsi" w:hAnsiTheme="minorHAnsi" w:cstheme="minorHAnsi"/>
                <w:sz w:val="20"/>
                <w:szCs w:val="20"/>
              </w:rPr>
              <w:pPrChange w:id="10" w:author="EXI-Handa, Shelly" w:date="2017-01-11T11:05:00Z">
                <w:pPr/>
              </w:pPrChange>
            </w:pPr>
            <w:ins w:id="11" w:author="EXI-Handa, Shelly" w:date="2017-01-11T11:04:00Z">
              <w:r w:rsidRPr="00233FBA">
                <w:rPr>
                  <w:rFonts w:asciiTheme="minorHAnsi" w:hAnsiTheme="minorHAnsi" w:cstheme="minorHAnsi"/>
                  <w:b/>
                  <w:bCs/>
                  <w:color w:val="000000" w:themeColor="dark1"/>
                  <w:kern w:val="24"/>
                  <w:sz w:val="20"/>
                  <w:szCs w:val="20"/>
                  <w:highlight w:val="green"/>
                  <w:rPrChange w:id="12" w:author="EXI-Handa, Shelly" w:date="2017-01-11T19:33:00Z">
                    <w:rPr>
                      <w:rFonts w:asciiTheme="minorHAnsi" w:hAnsiTheme="minorHAnsi" w:cstheme="minorHAnsi"/>
                      <w:b/>
                      <w:bCs/>
                      <w:color w:val="000000" w:themeColor="dark1"/>
                      <w:kern w:val="24"/>
                      <w:sz w:val="20"/>
                      <w:szCs w:val="20"/>
                    </w:rPr>
                  </w:rPrChange>
                </w:rPr>
                <w:t>Open LDAP 2.4.40-7</w:t>
              </w:r>
            </w:ins>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eastAsiaTheme="minorEastAsia" w:hAnsiTheme="minorHAnsi" w:cstheme="minorHAnsi"/>
                <w:color w:val="000000" w:themeColor="dark1"/>
                <w:kern w:val="24"/>
                <w:sz w:val="20"/>
                <w:szCs w:val="20"/>
              </w:rPr>
              <w:t>Lightweight Directory Access Protocol Proxy</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17056,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eastAsiaTheme="minorEastAsia" w:hAnsiTheme="minorHAnsi" w:cstheme="minorHAnsi"/>
                <w:color w:val="000000" w:themeColor="dark1"/>
                <w:kern w:val="24"/>
                <w:sz w:val="20"/>
                <w:szCs w:val="20"/>
              </w:rPr>
            </w:pPr>
            <w:r>
              <w:rPr>
                <w:rFonts w:asciiTheme="minorHAnsi" w:eastAsiaTheme="minorEastAsia"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sz w:val="20"/>
                <w:szCs w:val="20"/>
              </w:rPr>
            </w:pPr>
            <w:r w:rsidRPr="00EF1619">
              <w:rPr>
                <w:rFonts w:asciiTheme="minorHAnsi" w:hAnsiTheme="minorHAnsi" w:cstheme="minorHAnsi"/>
                <w:sz w:val="20"/>
                <w:szCs w:val="20"/>
              </w:rPr>
              <w:t xml:space="preserve">This will be used to facilitate secure communications for </w:t>
            </w:r>
            <w:proofErr w:type="spellStart"/>
            <w:r w:rsidRPr="00EF1619">
              <w:rPr>
                <w:rFonts w:asciiTheme="minorHAnsi" w:hAnsiTheme="minorHAnsi" w:cstheme="minorHAnsi"/>
                <w:sz w:val="20"/>
                <w:szCs w:val="20"/>
              </w:rPr>
              <w:t>eCFD</w:t>
            </w:r>
            <w:proofErr w:type="spellEnd"/>
            <w:r w:rsidRPr="00EF1619">
              <w:rPr>
                <w:rFonts w:asciiTheme="minorHAnsi" w:hAnsiTheme="minorHAnsi" w:cstheme="minorHAnsi"/>
                <w:sz w:val="20"/>
                <w:szCs w:val="20"/>
              </w:rPr>
              <w:t xml:space="preserve"> user login verification and validation.</w:t>
            </w:r>
          </w:p>
        </w:tc>
      </w:tr>
      <w:tr w:rsidR="00E57B61" w:rsidRPr="00BC5602" w:rsidTr="001A3459">
        <w:trPr>
          <w:cantSplit/>
          <w:trHeight w:val="60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lastRenderedPageBreak/>
              <w:t>Java JDK</w:t>
            </w:r>
          </w:p>
          <w:p w:rsidR="00FD0892" w:rsidRDefault="00FD0892">
            <w:pPr>
              <w:rPr>
                <w:ins w:id="13" w:author="EXI-Handa, Shelly" w:date="2017-01-11T11:05:00Z"/>
                <w:rFonts w:ascii="Lucida Console" w:hAnsi="Lucida Console" w:cs="Lucida Console"/>
                <w:sz w:val="18"/>
                <w:szCs w:val="18"/>
              </w:rPr>
            </w:pPr>
            <w:r>
              <w:rPr>
                <w:rFonts w:asciiTheme="minorHAnsi" w:hAnsiTheme="minorHAnsi" w:cstheme="minorHAnsi"/>
                <w:b/>
                <w:bCs/>
                <w:color w:val="000000" w:themeColor="dark1"/>
                <w:kern w:val="24"/>
                <w:sz w:val="20"/>
                <w:szCs w:val="20"/>
              </w:rPr>
              <w:t>(</w:t>
            </w:r>
            <w:r>
              <w:rPr>
                <w:rFonts w:ascii="Lucida Console" w:hAnsi="Lucida Console" w:cs="Lucida Console"/>
                <w:sz w:val="18"/>
                <w:szCs w:val="18"/>
              </w:rPr>
              <w:t>1.8.0_66)</w:t>
            </w:r>
          </w:p>
          <w:p w:rsidR="00380970" w:rsidRPr="00BC5602" w:rsidRDefault="00561D6A">
            <w:pPr>
              <w:rPr>
                <w:rFonts w:asciiTheme="minorHAnsi" w:hAnsiTheme="minorHAnsi" w:cstheme="minorHAnsi"/>
                <w:sz w:val="20"/>
                <w:szCs w:val="20"/>
              </w:rPr>
            </w:pPr>
            <w:ins w:id="14" w:author="EXI-Handa, Shelly" w:date="2017-01-11T11:05:00Z">
              <w:r w:rsidRPr="00233FBA">
                <w:rPr>
                  <w:rFonts w:ascii="Lucida Console" w:hAnsi="Lucida Console" w:cs="Lucida Console"/>
                  <w:sz w:val="18"/>
                  <w:szCs w:val="18"/>
                  <w:highlight w:val="green"/>
                  <w:rPrChange w:id="15" w:author="EXI-Handa, Shelly" w:date="2017-01-11T19:33:00Z">
                    <w:rPr>
                      <w:rFonts w:ascii="Lucida Console" w:hAnsi="Lucida Console" w:cs="Lucida Console"/>
                      <w:sz w:val="18"/>
                      <w:szCs w:val="18"/>
                    </w:rPr>
                  </w:rPrChange>
                </w:rPr>
                <w:t>1.8</w:t>
              </w:r>
              <w:r w:rsidR="00380970" w:rsidRPr="00233FBA">
                <w:rPr>
                  <w:rFonts w:ascii="Lucida Console" w:hAnsi="Lucida Console" w:cs="Lucida Console"/>
                  <w:sz w:val="18"/>
                  <w:szCs w:val="18"/>
                  <w:highlight w:val="green"/>
                  <w:rPrChange w:id="16" w:author="EXI-Handa, Shelly" w:date="2017-01-11T19:33:00Z">
                    <w:rPr>
                      <w:rFonts w:ascii="Lucida Console" w:hAnsi="Lucida Console" w:cs="Lucida Console"/>
                      <w:sz w:val="18"/>
                      <w:szCs w:val="18"/>
                    </w:rPr>
                  </w:rPrChange>
                </w:rPr>
                <w:t>.0_60</w:t>
              </w:r>
            </w:ins>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eastAsiaTheme="minorEastAsia" w:hAnsiTheme="minorHAnsi" w:cstheme="minorHAnsi"/>
                <w:color w:val="000000" w:themeColor="dark1"/>
                <w:kern w:val="24"/>
                <w:sz w:val="20"/>
                <w:szCs w:val="20"/>
              </w:rPr>
              <w:t xml:space="preserve">Java programming </w:t>
            </w:r>
            <w:proofErr w:type="gramStart"/>
            <w:r w:rsidRPr="00BC5602">
              <w:rPr>
                <w:rFonts w:asciiTheme="minorHAnsi" w:eastAsiaTheme="minorEastAsia" w:hAnsiTheme="minorHAnsi" w:cstheme="minorHAnsi"/>
                <w:color w:val="000000" w:themeColor="dark1"/>
                <w:kern w:val="24"/>
                <w:sz w:val="20"/>
                <w:szCs w:val="20"/>
              </w:rPr>
              <w:t>language ;</w:t>
            </w:r>
            <w:proofErr w:type="gramEnd"/>
            <w:r w:rsidRPr="00BC5602">
              <w:rPr>
                <w:rFonts w:asciiTheme="minorHAnsi" w:eastAsiaTheme="minorEastAsia" w:hAnsiTheme="minorHAnsi" w:cstheme="minorHAnsi"/>
                <w:color w:val="000000" w:themeColor="dark1"/>
                <w:kern w:val="24"/>
                <w:sz w:val="20"/>
                <w:szCs w:val="20"/>
              </w:rPr>
              <w:t xml:space="preserve"> class-based and object-oriented.</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48571,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eastAsiaTheme="minorEastAsia" w:hAnsiTheme="minorHAnsi" w:cstheme="minorHAnsi"/>
                <w:color w:val="000000" w:themeColor="dark1"/>
                <w:kern w:val="24"/>
                <w:sz w:val="20"/>
                <w:szCs w:val="20"/>
              </w:rPr>
            </w:pPr>
            <w:r>
              <w:rPr>
                <w:rFonts w:asciiTheme="minorHAnsi" w:eastAsiaTheme="minorEastAsia" w:hAnsiTheme="minorHAnsi" w:cstheme="minorHAnsi"/>
                <w:color w:val="000000" w:themeColor="dark1"/>
                <w:kern w:val="24"/>
                <w:sz w:val="20"/>
                <w:szCs w:val="20"/>
              </w:rPr>
              <w:t>Dev/Operation</w:t>
            </w:r>
          </w:p>
        </w:tc>
        <w:tc>
          <w:tcPr>
            <w:tcW w:w="2638" w:type="dxa"/>
          </w:tcPr>
          <w:p w:rsidR="00E57B61" w:rsidRPr="00BC5602" w:rsidRDefault="00E57B61" w:rsidP="00E57B61">
            <w:pPr>
              <w:rPr>
                <w:rFonts w:asciiTheme="minorHAnsi" w:hAnsiTheme="minorHAnsi" w:cstheme="minorHAnsi"/>
                <w:sz w:val="20"/>
                <w:szCs w:val="20"/>
              </w:rPr>
            </w:pPr>
            <w:proofErr w:type="spellStart"/>
            <w:r>
              <w:rPr>
                <w:rFonts w:asciiTheme="minorHAnsi" w:hAnsiTheme="minorHAnsi" w:cstheme="minorHAnsi"/>
                <w:sz w:val="20"/>
                <w:szCs w:val="20"/>
              </w:rPr>
              <w:t>eCFD</w:t>
            </w:r>
            <w:proofErr w:type="spellEnd"/>
            <w:r>
              <w:rPr>
                <w:rFonts w:asciiTheme="minorHAnsi" w:hAnsiTheme="minorHAnsi" w:cstheme="minorHAnsi"/>
                <w:sz w:val="20"/>
                <w:szCs w:val="20"/>
              </w:rPr>
              <w:t xml:space="preserve"> conductor development</w:t>
            </w:r>
          </w:p>
        </w:tc>
      </w:tr>
      <w:tr w:rsidR="00E57B61" w:rsidRPr="00BC5602" w:rsidTr="001A3459">
        <w:trPr>
          <w:cantSplit/>
          <w:trHeight w:val="584"/>
        </w:trPr>
        <w:tc>
          <w:tcPr>
            <w:tcW w:w="1599" w:type="dxa"/>
            <w:hideMark/>
          </w:tcPr>
          <w:p w:rsidR="00DC765F"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Pytho</w:t>
            </w:r>
            <w:r w:rsidR="00DC765F">
              <w:rPr>
                <w:rFonts w:asciiTheme="minorHAnsi" w:hAnsiTheme="minorHAnsi" w:cstheme="minorHAnsi"/>
                <w:b/>
                <w:bCs/>
                <w:color w:val="000000" w:themeColor="dark1"/>
                <w:kern w:val="24"/>
                <w:sz w:val="20"/>
                <w:szCs w:val="20"/>
              </w:rPr>
              <w:t>n</w:t>
            </w:r>
          </w:p>
          <w:p w:rsidR="00E57B61" w:rsidRDefault="00DC765F" w:rsidP="00E57B61">
            <w:pPr>
              <w:rPr>
                <w:ins w:id="17" w:author="EXI-Handa, Shelly" w:date="2017-01-11T11:06:00Z"/>
                <w:rFonts w:ascii="Lucida Console" w:hAnsi="Lucida Console" w:cs="Lucida Console"/>
                <w:sz w:val="18"/>
                <w:szCs w:val="18"/>
              </w:rPr>
            </w:pPr>
            <w:r>
              <w:rPr>
                <w:rFonts w:asciiTheme="minorHAnsi" w:hAnsiTheme="minorHAnsi" w:cstheme="minorHAnsi"/>
                <w:b/>
                <w:bCs/>
                <w:color w:val="000000" w:themeColor="dark1"/>
                <w:kern w:val="24"/>
                <w:sz w:val="20"/>
                <w:szCs w:val="20"/>
              </w:rPr>
              <w:t>(</w:t>
            </w:r>
            <w:r>
              <w:rPr>
                <w:rFonts w:ascii="Lucida Console" w:hAnsi="Lucida Console" w:cs="Lucida Console"/>
                <w:sz w:val="18"/>
                <w:szCs w:val="18"/>
              </w:rPr>
              <w:t>2.6.6)</w:t>
            </w:r>
          </w:p>
          <w:p w:rsidR="00380970" w:rsidRPr="00BC5602" w:rsidRDefault="00380970" w:rsidP="00E57B61">
            <w:pPr>
              <w:rPr>
                <w:rFonts w:asciiTheme="minorHAnsi" w:hAnsiTheme="minorHAnsi" w:cstheme="minorHAnsi"/>
                <w:sz w:val="20"/>
                <w:szCs w:val="20"/>
              </w:rPr>
            </w:pPr>
            <w:ins w:id="18" w:author="EXI-Handa, Shelly" w:date="2017-01-11T11:06:00Z">
              <w:r w:rsidRPr="00233FBA">
                <w:rPr>
                  <w:rFonts w:ascii="Lucida Console" w:hAnsi="Lucida Console" w:cs="Lucida Console"/>
                  <w:sz w:val="18"/>
                  <w:szCs w:val="18"/>
                  <w:highlight w:val="green"/>
                  <w:rPrChange w:id="19" w:author="EXI-Handa, Shelly" w:date="2017-01-11T19:34:00Z">
                    <w:rPr>
                      <w:rFonts w:ascii="Lucida Console" w:hAnsi="Lucida Console" w:cs="Lucida Console"/>
                      <w:sz w:val="18"/>
                      <w:szCs w:val="18"/>
                    </w:rPr>
                  </w:rPrChange>
                </w:rPr>
                <w:t>(2.7.9)</w:t>
              </w:r>
            </w:ins>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 xml:space="preserve">Python </w:t>
            </w:r>
            <w:r w:rsidRPr="00BC5602">
              <w:rPr>
                <w:rFonts w:asciiTheme="minorHAnsi" w:eastAsiaTheme="minorEastAsia" w:hAnsiTheme="minorHAnsi" w:cstheme="minorHAnsi"/>
                <w:color w:val="000000" w:themeColor="dark1"/>
                <w:kern w:val="24"/>
                <w:sz w:val="20"/>
                <w:szCs w:val="20"/>
              </w:rPr>
              <w:t>scripting language for solver and service layer wrappers.</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eastAsiaTheme="minorEastAsia" w:hAnsiTheme="minorHAnsi" w:cstheme="minorHAnsi"/>
                <w:color w:val="000000" w:themeColor="dark1"/>
                <w:kern w:val="24"/>
                <w:sz w:val="20"/>
                <w:szCs w:val="20"/>
              </w:rPr>
              <w:t xml:space="preserve"> ESATS: PI 30118,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Dev/Operation</w:t>
            </w:r>
          </w:p>
        </w:tc>
        <w:tc>
          <w:tcPr>
            <w:tcW w:w="2638" w:type="dxa"/>
          </w:tcPr>
          <w:p w:rsidR="00E57B61" w:rsidRPr="00BC5602" w:rsidRDefault="00E57B61" w:rsidP="00E57B61">
            <w:pPr>
              <w:rPr>
                <w:rFonts w:asciiTheme="minorHAnsi" w:hAnsiTheme="minorHAnsi" w:cstheme="minorHAnsi"/>
                <w:sz w:val="20"/>
                <w:szCs w:val="20"/>
              </w:rPr>
            </w:pPr>
            <w:r>
              <w:rPr>
                <w:rFonts w:asciiTheme="minorHAnsi" w:hAnsiTheme="minorHAnsi" w:cstheme="minorHAnsi"/>
                <w:sz w:val="20"/>
                <w:szCs w:val="20"/>
              </w:rPr>
              <w:t xml:space="preserve">Used </w:t>
            </w:r>
            <w:r w:rsidRPr="00B70938">
              <w:rPr>
                <w:rFonts w:asciiTheme="minorHAnsi" w:hAnsiTheme="minorHAnsi" w:cstheme="minorHAnsi"/>
                <w:sz w:val="20"/>
                <w:szCs w:val="20"/>
              </w:rPr>
              <w:t xml:space="preserve">as a scripting language to create wrappers for </w:t>
            </w:r>
            <w:proofErr w:type="spellStart"/>
            <w:r w:rsidRPr="00B70938">
              <w:rPr>
                <w:rFonts w:asciiTheme="minorHAnsi" w:hAnsiTheme="minorHAnsi" w:cstheme="minorHAnsi"/>
                <w:sz w:val="20"/>
                <w:szCs w:val="20"/>
              </w:rPr>
              <w:t>eCFD</w:t>
            </w:r>
            <w:proofErr w:type="spellEnd"/>
            <w:r w:rsidRPr="00B70938">
              <w:rPr>
                <w:rFonts w:asciiTheme="minorHAnsi" w:hAnsiTheme="minorHAnsi" w:cstheme="minorHAnsi"/>
                <w:sz w:val="20"/>
                <w:szCs w:val="20"/>
              </w:rPr>
              <w:t xml:space="preserve"> solver scripts and build service layers enabling the interaction between workflows and Boeing application/tools. A Dispatcher written in python will consume the JSON and </w:t>
            </w:r>
            <w:proofErr w:type="spellStart"/>
            <w:r w:rsidRPr="00B70938">
              <w:rPr>
                <w:rFonts w:asciiTheme="minorHAnsi" w:hAnsiTheme="minorHAnsi" w:cstheme="minorHAnsi"/>
                <w:sz w:val="20"/>
                <w:szCs w:val="20"/>
              </w:rPr>
              <w:t>eCFD</w:t>
            </w:r>
            <w:proofErr w:type="spellEnd"/>
            <w:r w:rsidRPr="00B70938">
              <w:rPr>
                <w:rFonts w:asciiTheme="minorHAnsi" w:hAnsiTheme="minorHAnsi" w:cstheme="minorHAnsi"/>
                <w:sz w:val="20"/>
                <w:szCs w:val="20"/>
              </w:rPr>
              <w:t xml:space="preserve"> elements to interact with the external applications and tools. Includes </w:t>
            </w:r>
            <w:proofErr w:type="spellStart"/>
            <w:r w:rsidRPr="00B70938">
              <w:rPr>
                <w:rFonts w:asciiTheme="minorHAnsi" w:hAnsiTheme="minorHAnsi" w:cstheme="minorHAnsi"/>
                <w:sz w:val="20"/>
                <w:szCs w:val="20"/>
              </w:rPr>
              <w:t>PyMongo</w:t>
            </w:r>
            <w:proofErr w:type="spellEnd"/>
            <w:r w:rsidRPr="00B70938">
              <w:rPr>
                <w:rFonts w:asciiTheme="minorHAnsi" w:hAnsiTheme="minorHAnsi" w:cstheme="minorHAnsi"/>
                <w:sz w:val="20"/>
                <w:szCs w:val="20"/>
              </w:rPr>
              <w:t xml:space="preserve"> library.</w:t>
            </w:r>
          </w:p>
        </w:tc>
      </w:tr>
      <w:tr w:rsidR="00E57B61" w:rsidRPr="00BC5602" w:rsidTr="001A3459">
        <w:trPr>
          <w:cantSplit/>
          <w:trHeight w:val="5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JSON</w:t>
            </w:r>
          </w:p>
          <w:p w:rsidR="00BB131C" w:rsidRPr="00BC5602" w:rsidRDefault="00BB131C"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(No Version)</w:t>
            </w:r>
          </w:p>
        </w:tc>
        <w:tc>
          <w:tcPr>
            <w:tcW w:w="4031" w:type="dxa"/>
          </w:tcPr>
          <w:p w:rsidR="00E57B61" w:rsidRPr="00BC5602" w:rsidRDefault="00E57B61" w:rsidP="00E57B61">
            <w:pPr>
              <w:rPr>
                <w:rFonts w:asciiTheme="minorHAnsi" w:hAnsiTheme="minorHAnsi" w:cstheme="minorHAnsi"/>
                <w:color w:val="000000" w:themeColor="dark1"/>
                <w:kern w:val="24"/>
                <w:sz w:val="20"/>
                <w:szCs w:val="20"/>
              </w:rPr>
            </w:pPr>
            <w:r w:rsidRPr="002F0EA3">
              <w:rPr>
                <w:rFonts w:asciiTheme="minorHAnsi" w:hAnsiTheme="minorHAnsi" w:cstheme="minorHAnsi"/>
                <w:color w:val="000000" w:themeColor="dark1"/>
                <w:kern w:val="24"/>
                <w:sz w:val="20"/>
                <w:szCs w:val="20"/>
              </w:rPr>
              <w:t>JSON (JavaScript Object Notation) is a lightweight data-interchange format.</w:t>
            </w:r>
          </w:p>
        </w:tc>
        <w:tc>
          <w:tcPr>
            <w:tcW w:w="2331" w:type="dxa"/>
          </w:tcPr>
          <w:p w:rsidR="00E57B61" w:rsidRPr="00BC5602" w:rsidRDefault="00E57B61" w:rsidP="00E57B61">
            <w:pPr>
              <w:rPr>
                <w:rFonts w:asciiTheme="minorHAnsi" w:hAnsiTheme="minorHAnsi" w:cstheme="minorHAnsi"/>
                <w:b/>
                <w:bCs/>
                <w:color w:val="0000FF"/>
                <w:kern w:val="24"/>
                <w:sz w:val="20"/>
                <w:szCs w:val="20"/>
                <w:u w:val="single"/>
              </w:rPr>
            </w:pPr>
            <w:r>
              <w:rPr>
                <w:rFonts w:asciiTheme="minorHAnsi" w:hAnsiTheme="minorHAnsi" w:cstheme="minorHAnsi"/>
                <w:b/>
                <w:bCs/>
                <w:color w:val="0000FF"/>
                <w:kern w:val="24"/>
                <w:sz w:val="20"/>
                <w:szCs w:val="20"/>
                <w:u w:val="single"/>
              </w:rPr>
              <w:t>Standard</w:t>
            </w:r>
            <w:r w:rsidRPr="00DA1D7D">
              <w:rPr>
                <w:rFonts w:asciiTheme="minorHAnsi" w:hAnsiTheme="minorHAnsi" w:cstheme="minorHAnsi"/>
                <w:color w:val="000000" w:themeColor="dark1"/>
                <w:kern w:val="24"/>
                <w:sz w:val="20"/>
                <w:szCs w:val="20"/>
              </w:rPr>
              <w:t xml:space="preserve"> ESATS: 18341, Enterprise</w:t>
            </w:r>
          </w:p>
        </w:tc>
        <w:tc>
          <w:tcPr>
            <w:tcW w:w="2114" w:type="dxa"/>
          </w:tcPr>
          <w:p w:rsidR="00E57B61" w:rsidRPr="00BC5602" w:rsidRDefault="00E57B61" w:rsidP="00E57B61">
            <w:pPr>
              <w:rPr>
                <w:rFonts w:asciiTheme="minorHAnsi" w:hAnsiTheme="minorHAnsi" w:cstheme="minorHAnsi"/>
                <w:sz w:val="20"/>
                <w:szCs w:val="20"/>
              </w:rPr>
            </w:pPr>
          </w:p>
        </w:tc>
        <w:tc>
          <w:tcPr>
            <w:tcW w:w="1513" w:type="dxa"/>
          </w:tcPr>
          <w:p w:rsidR="00E57B61" w:rsidRDefault="00E57B61" w:rsidP="00E57B61">
            <w:pPr>
              <w:rPr>
                <w:rFonts w:asciiTheme="minorHAnsi" w:hAnsiTheme="minorHAnsi" w:cstheme="minorHAnsi"/>
                <w:color w:val="000000" w:themeColor="dark1"/>
                <w:kern w:val="24"/>
                <w:sz w:val="20"/>
                <w:szCs w:val="20"/>
              </w:rPr>
            </w:pPr>
          </w:p>
        </w:tc>
        <w:tc>
          <w:tcPr>
            <w:tcW w:w="2638" w:type="dxa"/>
          </w:tcPr>
          <w:p w:rsidR="00E57B61" w:rsidRDefault="00E57B61" w:rsidP="00E57B61">
            <w:pPr>
              <w:rPr>
                <w:rFonts w:asciiTheme="minorHAnsi" w:hAnsiTheme="minorHAnsi" w:cstheme="minorHAnsi"/>
                <w:sz w:val="20"/>
                <w:szCs w:val="20"/>
              </w:rPr>
            </w:pPr>
            <w:r w:rsidRPr="002F0EA3">
              <w:rPr>
                <w:rFonts w:asciiTheme="minorHAnsi" w:hAnsiTheme="minorHAnsi" w:cstheme="minorHAnsi"/>
                <w:sz w:val="20"/>
                <w:szCs w:val="20"/>
              </w:rPr>
              <w:t>Data exchange format for data exchange from the front-end presentation layers to the BPM layer and the backend database</w:t>
            </w:r>
          </w:p>
        </w:tc>
      </w:tr>
      <w:tr w:rsidR="00E57B61" w:rsidRPr="00BC5602" w:rsidTr="001A3459">
        <w:trPr>
          <w:cantSplit/>
          <w:trHeight w:val="472"/>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t>Jquery</w:t>
            </w:r>
            <w:proofErr w:type="spellEnd"/>
            <w:r w:rsidRPr="00BC5602">
              <w:rPr>
                <w:rFonts w:asciiTheme="minorHAnsi" w:hAnsiTheme="minorHAnsi" w:cstheme="minorHAnsi"/>
                <w:b/>
                <w:bCs/>
                <w:color w:val="000000" w:themeColor="dark1"/>
                <w:kern w:val="24"/>
                <w:sz w:val="20"/>
                <w:szCs w:val="20"/>
              </w:rPr>
              <w:t xml:space="preserve"> JavaScript</w:t>
            </w:r>
          </w:p>
          <w:p w:rsidR="003269FF" w:rsidRDefault="003269FF" w:rsidP="00E57B61">
            <w:pPr>
              <w:rPr>
                <w:ins w:id="20" w:author="EXI-Handa, Shelly" w:date="2017-01-11T11:06: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(1.3)</w:t>
            </w:r>
          </w:p>
          <w:p w:rsidR="00380970" w:rsidRPr="00BC5602" w:rsidRDefault="00380970" w:rsidP="00E57B61">
            <w:pPr>
              <w:rPr>
                <w:rFonts w:asciiTheme="minorHAnsi" w:hAnsiTheme="minorHAnsi" w:cstheme="minorHAnsi"/>
                <w:sz w:val="20"/>
                <w:szCs w:val="20"/>
              </w:rPr>
            </w:pP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eastAsiaTheme="minorEastAsia" w:hAnsiTheme="minorHAnsi" w:cstheme="minorHAnsi"/>
                <w:color w:val="000000" w:themeColor="dark1"/>
                <w:kern w:val="24"/>
                <w:sz w:val="20"/>
                <w:szCs w:val="20"/>
              </w:rPr>
              <w:t>JavaScript Library for rapid web development.</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eastAsiaTheme="minorEastAsia" w:hAnsiTheme="minorHAnsi" w:cstheme="minorHAnsi"/>
                <w:color w:val="000000" w:themeColor="dark1"/>
                <w:kern w:val="24"/>
                <w:sz w:val="20"/>
                <w:szCs w:val="20"/>
              </w:rPr>
              <w:t xml:space="preserve"> ESATS:  PI 19202,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eastAsiaTheme="minorEastAsia" w:hAnsiTheme="minorHAnsi" w:cstheme="minorHAnsi"/>
                <w:color w:val="000000" w:themeColor="dark1"/>
                <w:kern w:val="24"/>
                <w:sz w:val="20"/>
                <w:szCs w:val="20"/>
              </w:rPr>
            </w:pPr>
            <w:r>
              <w:rPr>
                <w:rFonts w:asciiTheme="minorHAnsi" w:eastAsiaTheme="minorEastAsia" w:hAnsiTheme="minorHAnsi" w:cstheme="minorHAnsi"/>
                <w:color w:val="000000" w:themeColor="dark1"/>
                <w:kern w:val="24"/>
                <w:sz w:val="20"/>
                <w:szCs w:val="20"/>
              </w:rPr>
              <w:t>Dev/Operation</w:t>
            </w:r>
          </w:p>
        </w:tc>
        <w:tc>
          <w:tcPr>
            <w:tcW w:w="2638" w:type="dxa"/>
          </w:tcPr>
          <w:p w:rsidR="00E57B61" w:rsidRPr="00BC5602" w:rsidRDefault="00E57B61" w:rsidP="00E57B61">
            <w:pPr>
              <w:rPr>
                <w:rFonts w:asciiTheme="minorHAnsi" w:hAnsiTheme="minorHAnsi" w:cstheme="minorHAnsi"/>
                <w:sz w:val="20"/>
                <w:szCs w:val="20"/>
              </w:rPr>
            </w:pPr>
            <w:r w:rsidRPr="009B1B75">
              <w:rPr>
                <w:rFonts w:asciiTheme="minorHAnsi" w:hAnsiTheme="minorHAnsi" w:cstheme="minorHAnsi"/>
                <w:sz w:val="20"/>
                <w:szCs w:val="20"/>
              </w:rPr>
              <w:t xml:space="preserve">The user interface </w:t>
            </w:r>
            <w:r>
              <w:rPr>
                <w:rFonts w:asciiTheme="minorHAnsi" w:hAnsiTheme="minorHAnsi" w:cstheme="minorHAnsi"/>
                <w:sz w:val="20"/>
                <w:szCs w:val="20"/>
              </w:rPr>
              <w:t xml:space="preserve">is </w:t>
            </w:r>
            <w:r w:rsidRPr="009B1B75">
              <w:rPr>
                <w:rFonts w:asciiTheme="minorHAnsi" w:hAnsiTheme="minorHAnsi" w:cstheme="minorHAnsi"/>
                <w:sz w:val="20"/>
                <w:szCs w:val="20"/>
              </w:rPr>
              <w:t>built using this technology to provide a responsive UI that can run across multiple channels – desktop, mobile, iPad etc.</w:t>
            </w:r>
          </w:p>
        </w:tc>
      </w:tr>
      <w:tr w:rsidR="00E57B61" w:rsidRPr="00BC5602" w:rsidTr="001A3459">
        <w:trPr>
          <w:cantSplit/>
          <w:trHeight w:val="360"/>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JBPM</w:t>
            </w:r>
          </w:p>
          <w:p w:rsidR="00BB131C" w:rsidRPr="00106B75" w:rsidRDefault="00BB131C" w:rsidP="00106B75">
            <w:pPr>
              <w:autoSpaceDE w:val="0"/>
              <w:autoSpaceDN w:val="0"/>
              <w:rPr>
                <w:sz w:val="22"/>
                <w:szCs w:val="22"/>
              </w:rPr>
            </w:pPr>
            <w:bookmarkStart w:id="21" w:name="_GoBack"/>
            <w:bookmarkEnd w:id="21"/>
            <w:r w:rsidRPr="00175CA4">
              <w:rPr>
                <w:rFonts w:asciiTheme="minorHAnsi" w:hAnsiTheme="minorHAnsi" w:cstheme="minorHAnsi"/>
                <w:b/>
                <w:bCs/>
                <w:color w:val="000000" w:themeColor="dark1"/>
                <w:kern w:val="24"/>
                <w:sz w:val="20"/>
                <w:szCs w:val="20"/>
                <w:rPrChange w:id="22" w:author="EXI-Handa, Shelly" w:date="2017-01-11T19:56:00Z">
                  <w:rPr>
                    <w:rFonts w:asciiTheme="minorHAnsi" w:hAnsiTheme="minorHAnsi" w:cstheme="minorHAnsi"/>
                    <w:b/>
                    <w:bCs/>
                    <w:color w:val="000000" w:themeColor="dark1"/>
                    <w:kern w:val="24"/>
                    <w:sz w:val="20"/>
                    <w:szCs w:val="20"/>
                  </w:rPr>
                </w:rPrChange>
              </w:rPr>
              <w:t>(</w:t>
            </w:r>
            <w:r w:rsidRPr="00175CA4">
              <w:rPr>
                <w:rFonts w:ascii="Segoe UI" w:hAnsi="Segoe UI" w:cs="Segoe UI"/>
                <w:color w:val="000000"/>
                <w:sz w:val="20"/>
                <w:szCs w:val="20"/>
                <w:rPrChange w:id="23" w:author="EXI-Handa, Shelly" w:date="2017-01-11T19:56:00Z">
                  <w:rPr>
                    <w:rFonts w:ascii="Segoe UI" w:hAnsi="Segoe UI" w:cs="Segoe UI"/>
                    <w:color w:val="000000"/>
                    <w:sz w:val="20"/>
                    <w:szCs w:val="20"/>
                  </w:rPr>
                </w:rPrChange>
              </w:rPr>
              <w:t>6.2.0</w:t>
            </w:r>
            <w:r w:rsidRPr="00175CA4">
              <w:rPr>
                <w:rFonts w:asciiTheme="minorHAnsi" w:hAnsiTheme="minorHAnsi" w:cstheme="minorHAnsi"/>
                <w:sz w:val="20"/>
                <w:szCs w:val="20"/>
                <w:rPrChange w:id="24" w:author="EXI-Handa, Shelly" w:date="2017-01-11T19:56:00Z">
                  <w:rPr>
                    <w:rFonts w:asciiTheme="minorHAnsi" w:hAnsiTheme="minorHAnsi" w:cstheme="minorHAnsi"/>
                    <w:sz w:val="20"/>
                    <w:szCs w:val="20"/>
                  </w:rPr>
                </w:rPrChange>
              </w:rPr>
              <w:t>)</w:t>
            </w: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Open-source, Java Business Process Manager.</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r w:rsidRPr="00BC5602">
              <w:rPr>
                <w:rFonts w:asciiTheme="minorHAnsi" w:hAnsiTheme="minorHAnsi" w:cstheme="minorHAnsi"/>
                <w:color w:val="000000" w:themeColor="dark1"/>
                <w:kern w:val="24"/>
                <w:sz w:val="20"/>
                <w:szCs w:val="20"/>
                <w:lang w:val="sv-SE"/>
              </w:rPr>
              <w:t>ESATS: 21058, OSS Tool Kit</w:t>
            </w:r>
          </w:p>
        </w:tc>
        <w:tc>
          <w:tcPr>
            <w:tcW w:w="2114" w:type="dxa"/>
            <w:hideMark/>
          </w:tcPr>
          <w:p w:rsidR="00E57B61" w:rsidRPr="0071027D" w:rsidRDefault="00E57B61" w:rsidP="00E57B61">
            <w:pPr>
              <w:rPr>
                <w:rFonts w:asciiTheme="minorHAnsi" w:hAnsiTheme="minorHAnsi" w:cstheme="minorHAnsi"/>
                <w:color w:val="000000" w:themeColor="dark1"/>
                <w:kern w:val="24"/>
                <w:sz w:val="20"/>
                <w:szCs w:val="20"/>
              </w:rPr>
            </w:pPr>
            <w:r w:rsidRPr="00BC5602">
              <w:rPr>
                <w:rFonts w:asciiTheme="minorHAnsi" w:hAnsiTheme="minorHAnsi" w:cstheme="minorHAnsi"/>
                <w:color w:val="000000" w:themeColor="dark1"/>
                <w:kern w:val="24"/>
                <w:sz w:val="20"/>
                <w:szCs w:val="20"/>
              </w:rPr>
              <w:t>ESATS Waiver #63604</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 xml:space="preserve">Used to support the execution of workflows in the </w:t>
            </w:r>
            <w:proofErr w:type="spellStart"/>
            <w:r>
              <w:rPr>
                <w:rFonts w:asciiTheme="minorHAnsi" w:hAnsiTheme="minorHAnsi" w:cstheme="minorHAnsi"/>
                <w:color w:val="000000" w:themeColor="dark1"/>
                <w:kern w:val="24"/>
                <w:sz w:val="20"/>
                <w:szCs w:val="20"/>
              </w:rPr>
              <w:t>eCFD</w:t>
            </w:r>
            <w:proofErr w:type="spellEnd"/>
            <w:r>
              <w:rPr>
                <w:rFonts w:asciiTheme="minorHAnsi" w:hAnsiTheme="minorHAnsi" w:cstheme="minorHAnsi"/>
                <w:color w:val="000000" w:themeColor="dark1"/>
                <w:kern w:val="24"/>
                <w:sz w:val="20"/>
                <w:szCs w:val="20"/>
              </w:rPr>
              <w:t xml:space="preserve"> system</w:t>
            </w:r>
          </w:p>
        </w:tc>
      </w:tr>
      <w:tr w:rsidR="00E57B61" w:rsidRPr="00BC5602" w:rsidTr="001A3459">
        <w:trPr>
          <w:cantSplit/>
          <w:trHeight w:val="58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t>MongoDB</w:t>
            </w:r>
            <w:proofErr w:type="spellEnd"/>
          </w:p>
          <w:p w:rsidR="00F81B92" w:rsidRDefault="00F81B92" w:rsidP="00E57B61">
            <w:pPr>
              <w:rPr>
                <w:ins w:id="25" w:author="EXI-Handa, Shelly" w:date="2017-01-11T11:08:00Z"/>
                <w:rFonts w:ascii="Lucida Console" w:hAnsi="Lucida Console" w:cs="Lucida Console"/>
                <w:sz w:val="18"/>
                <w:szCs w:val="18"/>
              </w:rPr>
            </w:pPr>
            <w:r>
              <w:rPr>
                <w:rFonts w:asciiTheme="minorHAnsi" w:hAnsiTheme="minorHAnsi" w:cstheme="minorHAnsi"/>
                <w:b/>
                <w:bCs/>
                <w:color w:val="000000" w:themeColor="dark1"/>
                <w:kern w:val="24"/>
                <w:sz w:val="20"/>
                <w:szCs w:val="20"/>
              </w:rPr>
              <w:t>(</w:t>
            </w:r>
            <w:r>
              <w:rPr>
                <w:rFonts w:ascii="Lucida Console" w:hAnsi="Lucida Console" w:cs="Lucida Console"/>
                <w:sz w:val="18"/>
                <w:szCs w:val="18"/>
              </w:rPr>
              <w:t>2.6.6)</w:t>
            </w:r>
          </w:p>
          <w:p w:rsidR="00380970" w:rsidRPr="00BC5602" w:rsidRDefault="00380970" w:rsidP="00E57B61">
            <w:pPr>
              <w:rPr>
                <w:rFonts w:asciiTheme="minorHAnsi" w:hAnsiTheme="minorHAnsi" w:cstheme="minorHAnsi"/>
                <w:sz w:val="20"/>
                <w:szCs w:val="20"/>
              </w:rPr>
            </w:pP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Open-source, No SQL database for document-oriented storage.</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r w:rsidRPr="00BC5602">
              <w:rPr>
                <w:rFonts w:asciiTheme="minorHAnsi" w:hAnsiTheme="minorHAnsi" w:cstheme="minorHAnsi"/>
                <w:color w:val="000000" w:themeColor="dark1"/>
                <w:kern w:val="24"/>
                <w:sz w:val="20"/>
                <w:szCs w:val="20"/>
                <w:lang w:val="sv-SE"/>
              </w:rPr>
              <w:t>ESATS: 21058, OSS Tool Kit</w:t>
            </w:r>
          </w:p>
        </w:tc>
        <w:tc>
          <w:tcPr>
            <w:tcW w:w="2114"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ESATS Waiver #63772</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rPr>
            </w:pPr>
            <w:r w:rsidRPr="00C57A42">
              <w:rPr>
                <w:rFonts w:asciiTheme="minorHAnsi" w:hAnsiTheme="minorHAnsi" w:cstheme="minorHAnsi"/>
                <w:color w:val="000000" w:themeColor="dark1"/>
                <w:kern w:val="24"/>
                <w:sz w:val="20"/>
                <w:szCs w:val="20"/>
              </w:rPr>
              <w:t xml:space="preserve">Mongo DB </w:t>
            </w:r>
            <w:r>
              <w:rPr>
                <w:rFonts w:asciiTheme="minorHAnsi" w:hAnsiTheme="minorHAnsi" w:cstheme="minorHAnsi"/>
                <w:color w:val="000000" w:themeColor="dark1"/>
                <w:kern w:val="24"/>
                <w:sz w:val="20"/>
                <w:szCs w:val="20"/>
              </w:rPr>
              <w:t xml:space="preserve">is </w:t>
            </w:r>
            <w:r w:rsidRPr="00C57A42">
              <w:rPr>
                <w:rFonts w:asciiTheme="minorHAnsi" w:hAnsiTheme="minorHAnsi" w:cstheme="minorHAnsi"/>
                <w:color w:val="000000" w:themeColor="dark1"/>
                <w:kern w:val="24"/>
                <w:sz w:val="20"/>
                <w:szCs w:val="20"/>
              </w:rPr>
              <w:t xml:space="preserve">the core </w:t>
            </w:r>
            <w:proofErr w:type="gramStart"/>
            <w:r w:rsidRPr="00C57A42">
              <w:rPr>
                <w:rFonts w:asciiTheme="minorHAnsi" w:hAnsiTheme="minorHAnsi" w:cstheme="minorHAnsi"/>
                <w:color w:val="000000" w:themeColor="dark1"/>
                <w:kern w:val="24"/>
                <w:sz w:val="20"/>
                <w:szCs w:val="20"/>
              </w:rPr>
              <w:t>DB</w:t>
            </w:r>
            <w:r>
              <w:rPr>
                <w:rFonts w:asciiTheme="minorHAnsi" w:hAnsiTheme="minorHAnsi" w:cstheme="minorHAnsi"/>
                <w:color w:val="000000" w:themeColor="dark1"/>
                <w:kern w:val="24"/>
                <w:sz w:val="20"/>
                <w:szCs w:val="20"/>
              </w:rPr>
              <w:t xml:space="preserve"> </w:t>
            </w:r>
            <w:r w:rsidRPr="00C57A42">
              <w:rPr>
                <w:rFonts w:asciiTheme="minorHAnsi" w:hAnsiTheme="minorHAnsi" w:cstheme="minorHAnsi"/>
                <w:color w:val="000000" w:themeColor="dark1"/>
                <w:kern w:val="24"/>
                <w:sz w:val="20"/>
                <w:szCs w:val="20"/>
              </w:rPr>
              <w:t xml:space="preserve"> </w:t>
            </w:r>
            <w:r>
              <w:rPr>
                <w:rFonts w:asciiTheme="minorHAnsi" w:hAnsiTheme="minorHAnsi" w:cstheme="minorHAnsi"/>
                <w:color w:val="000000" w:themeColor="dark1"/>
                <w:kern w:val="24"/>
                <w:sz w:val="20"/>
                <w:szCs w:val="20"/>
              </w:rPr>
              <w:t>used</w:t>
            </w:r>
            <w:proofErr w:type="gramEnd"/>
            <w:r>
              <w:rPr>
                <w:rFonts w:asciiTheme="minorHAnsi" w:hAnsiTheme="minorHAnsi" w:cstheme="minorHAnsi"/>
                <w:color w:val="000000" w:themeColor="dark1"/>
                <w:kern w:val="24"/>
                <w:sz w:val="20"/>
                <w:szCs w:val="20"/>
              </w:rPr>
              <w:t xml:space="preserve"> to store and manage</w:t>
            </w:r>
            <w:r w:rsidRPr="00C57A42">
              <w:rPr>
                <w:rFonts w:asciiTheme="minorHAnsi" w:hAnsiTheme="minorHAnsi" w:cstheme="minorHAnsi"/>
                <w:color w:val="000000" w:themeColor="dark1"/>
                <w:kern w:val="24"/>
                <w:sz w:val="20"/>
                <w:szCs w:val="20"/>
              </w:rPr>
              <w:t xml:space="preserve"> </w:t>
            </w:r>
            <w:r>
              <w:rPr>
                <w:rFonts w:asciiTheme="minorHAnsi" w:hAnsiTheme="minorHAnsi" w:cstheme="minorHAnsi"/>
                <w:color w:val="000000" w:themeColor="dark1"/>
                <w:kern w:val="24"/>
                <w:sz w:val="20"/>
                <w:szCs w:val="20"/>
              </w:rPr>
              <w:t xml:space="preserve"> </w:t>
            </w:r>
            <w:r w:rsidRPr="00C57A42">
              <w:rPr>
                <w:rFonts w:asciiTheme="minorHAnsi" w:hAnsiTheme="minorHAnsi" w:cstheme="minorHAnsi"/>
                <w:color w:val="000000" w:themeColor="dark1"/>
                <w:kern w:val="24"/>
                <w:sz w:val="20"/>
                <w:szCs w:val="20"/>
              </w:rPr>
              <w:t>user data</w:t>
            </w:r>
            <w:r>
              <w:rPr>
                <w:rFonts w:asciiTheme="minorHAnsi" w:hAnsiTheme="minorHAnsi" w:cstheme="minorHAnsi"/>
                <w:color w:val="000000" w:themeColor="dark1"/>
                <w:kern w:val="24"/>
                <w:sz w:val="20"/>
                <w:szCs w:val="20"/>
              </w:rPr>
              <w:t>. Also stores transaction data.</w:t>
            </w:r>
          </w:p>
        </w:tc>
      </w:tr>
      <w:tr w:rsidR="00E57B61" w:rsidRPr="00BC5602" w:rsidTr="001A3459">
        <w:trPr>
          <w:cantSplit/>
          <w:trHeight w:val="58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lastRenderedPageBreak/>
              <w:t>PostgreSQL</w:t>
            </w:r>
            <w:proofErr w:type="spellEnd"/>
          </w:p>
          <w:p w:rsidR="005702AB" w:rsidRDefault="005702AB" w:rsidP="00E57B61">
            <w:pPr>
              <w:rPr>
                <w:ins w:id="26" w:author="EXI-Handa, Shelly" w:date="2017-01-11T11:08: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(9.3.5)</w:t>
            </w:r>
          </w:p>
          <w:p w:rsidR="00380970" w:rsidRPr="00BC5602" w:rsidRDefault="00380970" w:rsidP="00E57B61">
            <w:pPr>
              <w:rPr>
                <w:rFonts w:asciiTheme="minorHAnsi" w:hAnsiTheme="minorHAnsi" w:cstheme="minorHAnsi"/>
                <w:sz w:val="20"/>
                <w:szCs w:val="20"/>
              </w:rPr>
            </w:pP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Open-source SQL database that seamlessly works with JBPM.</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r w:rsidRPr="00BC5602">
              <w:rPr>
                <w:rFonts w:asciiTheme="minorHAnsi" w:hAnsiTheme="minorHAnsi" w:cstheme="minorHAnsi"/>
                <w:color w:val="000000" w:themeColor="dark1"/>
                <w:kern w:val="24"/>
                <w:sz w:val="20"/>
                <w:szCs w:val="20"/>
                <w:lang w:val="sv-SE"/>
              </w:rPr>
              <w:t>ESATS: PI 21058, OSS Tool Kit</w:t>
            </w:r>
          </w:p>
        </w:tc>
        <w:tc>
          <w:tcPr>
            <w:tcW w:w="2114"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ESATS Waiver #65309</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rPr>
            </w:pPr>
            <w:r w:rsidRPr="00383EDC">
              <w:rPr>
                <w:rFonts w:asciiTheme="minorHAnsi" w:hAnsiTheme="minorHAnsi" w:cstheme="minorHAnsi"/>
                <w:color w:val="000000" w:themeColor="dark1"/>
                <w:kern w:val="24"/>
                <w:sz w:val="20"/>
                <w:szCs w:val="20"/>
              </w:rPr>
              <w:t xml:space="preserve">The JBPM framework used by the </w:t>
            </w:r>
            <w:proofErr w:type="spellStart"/>
            <w:r w:rsidRPr="00383EDC">
              <w:rPr>
                <w:rFonts w:asciiTheme="minorHAnsi" w:hAnsiTheme="minorHAnsi" w:cstheme="minorHAnsi"/>
                <w:color w:val="000000" w:themeColor="dark1"/>
                <w:kern w:val="24"/>
                <w:sz w:val="20"/>
                <w:szCs w:val="20"/>
              </w:rPr>
              <w:t>eCFD</w:t>
            </w:r>
            <w:proofErr w:type="spellEnd"/>
            <w:r w:rsidRPr="00383EDC">
              <w:rPr>
                <w:rFonts w:asciiTheme="minorHAnsi" w:hAnsiTheme="minorHAnsi" w:cstheme="minorHAnsi"/>
                <w:color w:val="000000" w:themeColor="dark1"/>
                <w:kern w:val="24"/>
                <w:sz w:val="20"/>
                <w:szCs w:val="20"/>
              </w:rPr>
              <w:t xml:space="preserve"> project provides out-of-the-box support for </w:t>
            </w:r>
            <w:proofErr w:type="spellStart"/>
            <w:r w:rsidRPr="00383EDC">
              <w:rPr>
                <w:rFonts w:asciiTheme="minorHAnsi" w:hAnsiTheme="minorHAnsi" w:cstheme="minorHAnsi"/>
                <w:color w:val="000000" w:themeColor="dark1"/>
                <w:kern w:val="24"/>
                <w:sz w:val="20"/>
                <w:szCs w:val="20"/>
              </w:rPr>
              <w:t>PostgreSQL</w:t>
            </w:r>
            <w:proofErr w:type="spellEnd"/>
            <w:r w:rsidRPr="00383EDC">
              <w:rPr>
                <w:rFonts w:asciiTheme="minorHAnsi" w:hAnsiTheme="minorHAnsi" w:cstheme="minorHAnsi"/>
                <w:color w:val="000000" w:themeColor="dark1"/>
                <w:kern w:val="24"/>
                <w:sz w:val="20"/>
                <w:szCs w:val="20"/>
              </w:rPr>
              <w:t xml:space="preserve"> with no tailoring required. JBPM is necessary for use on BDS closed programs because the other option IBM BPM is too expensive for smaller programs.</w:t>
            </w:r>
          </w:p>
        </w:tc>
      </w:tr>
      <w:tr w:rsidR="00E57B61" w:rsidRPr="00BC5602" w:rsidTr="001A3459">
        <w:trPr>
          <w:cantSplit/>
          <w:trHeight w:val="38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Apache</w:t>
            </w:r>
          </w:p>
          <w:p w:rsidR="005702AB" w:rsidRDefault="005702AB" w:rsidP="00E57B61">
            <w:pPr>
              <w:rPr>
                <w:rFonts w:asciiTheme="minorHAnsi" w:hAnsiTheme="minorHAnsi" w:cstheme="minorHAnsi"/>
                <w:b/>
                <w:bCs/>
                <w:color w:val="000000" w:themeColor="dark1"/>
                <w:kern w:val="24"/>
                <w:sz w:val="20"/>
                <w:szCs w:val="20"/>
              </w:rPr>
            </w:pPr>
          </w:p>
          <w:p w:rsidR="005702AB" w:rsidRDefault="005702A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Server version: Apache/2.2.15 (Unix)</w:t>
            </w:r>
          </w:p>
          <w:p w:rsidR="005702AB" w:rsidRDefault="005702AB" w:rsidP="005702AB">
            <w:pPr>
              <w:autoSpaceDE w:val="0"/>
              <w:autoSpaceDN w:val="0"/>
              <w:adjustRightInd w:val="0"/>
              <w:rPr>
                <w:ins w:id="27" w:author="EXI-Handa, Shelly" w:date="2017-01-11T11:09:00Z"/>
                <w:rFonts w:ascii="Lucida Console" w:hAnsi="Lucida Console" w:cs="Lucida Console"/>
                <w:sz w:val="18"/>
                <w:szCs w:val="18"/>
              </w:rPr>
            </w:pPr>
            <w:r>
              <w:rPr>
                <w:rFonts w:ascii="Lucida Console" w:hAnsi="Lucida Console" w:cs="Lucida Console"/>
                <w:sz w:val="18"/>
                <w:szCs w:val="18"/>
              </w:rPr>
              <w:t>Server's Module Magic Number: 20051115:25</w:t>
            </w:r>
          </w:p>
          <w:p w:rsidR="00380970" w:rsidRDefault="00380970" w:rsidP="005702AB">
            <w:pPr>
              <w:autoSpaceDE w:val="0"/>
              <w:autoSpaceDN w:val="0"/>
              <w:adjustRightInd w:val="0"/>
              <w:rPr>
                <w:ins w:id="28" w:author="EXI-Handa, Shelly" w:date="2017-01-11T11:09:00Z"/>
                <w:rFonts w:ascii="Lucida Console" w:hAnsi="Lucida Console" w:cs="Lucida Console"/>
                <w:sz w:val="18"/>
                <w:szCs w:val="18"/>
              </w:rPr>
            </w:pPr>
          </w:p>
          <w:p w:rsidR="00380970" w:rsidDel="00233FBA" w:rsidRDefault="00380970" w:rsidP="005702AB">
            <w:pPr>
              <w:autoSpaceDE w:val="0"/>
              <w:autoSpaceDN w:val="0"/>
              <w:adjustRightInd w:val="0"/>
              <w:rPr>
                <w:del w:id="29" w:author="EXI-Handa, Shelly" w:date="2017-01-11T19:35:00Z"/>
                <w:rFonts w:ascii="Lucida Console" w:hAnsi="Lucida Console" w:cs="Lucida Console"/>
                <w:sz w:val="18"/>
                <w:szCs w:val="18"/>
              </w:rPr>
            </w:pPr>
          </w:p>
          <w:p w:rsidR="005702AB" w:rsidRPr="00BC5602" w:rsidRDefault="005702AB" w:rsidP="00233FBA">
            <w:pPr>
              <w:autoSpaceDE w:val="0"/>
              <w:autoSpaceDN w:val="0"/>
              <w:adjustRightInd w:val="0"/>
              <w:rPr>
                <w:rFonts w:asciiTheme="minorHAnsi" w:hAnsiTheme="minorHAnsi" w:cstheme="minorHAnsi"/>
                <w:b/>
                <w:bCs/>
                <w:sz w:val="20"/>
                <w:szCs w:val="20"/>
              </w:rPr>
              <w:pPrChange w:id="30" w:author="EXI-Handa, Shelly" w:date="2017-01-11T19:35:00Z">
                <w:pPr/>
              </w:pPrChange>
            </w:pPr>
          </w:p>
        </w:tc>
        <w:tc>
          <w:tcPr>
            <w:tcW w:w="4031" w:type="dxa"/>
            <w:hideMark/>
          </w:tcPr>
          <w:p w:rsidR="00E57B61" w:rsidRPr="00BC5602" w:rsidRDefault="00E57B61" w:rsidP="00E57B61">
            <w:pPr>
              <w:rPr>
                <w:rFonts w:asciiTheme="minorHAnsi" w:hAnsiTheme="minorHAnsi" w:cstheme="minorHAnsi"/>
                <w:color w:val="000000" w:themeColor="dark1"/>
                <w:kern w:val="24"/>
                <w:sz w:val="20"/>
                <w:szCs w:val="20"/>
              </w:rPr>
            </w:pPr>
            <w:r w:rsidRPr="00BC5602">
              <w:rPr>
                <w:rFonts w:asciiTheme="minorHAnsi" w:hAnsiTheme="minorHAnsi" w:cstheme="minorHAnsi"/>
                <w:color w:val="000000" w:themeColor="dark1"/>
                <w:kern w:val="24"/>
                <w:sz w:val="20"/>
                <w:szCs w:val="20"/>
              </w:rPr>
              <w:t>Open-source web &amp; scripting language for deployment/hosting web services.</w:t>
            </w:r>
          </w:p>
        </w:tc>
        <w:tc>
          <w:tcPr>
            <w:tcW w:w="2331" w:type="dxa"/>
            <w:hideMark/>
          </w:tcPr>
          <w:p w:rsidR="00E57B61" w:rsidRPr="00BC5602" w:rsidRDefault="00E57B61" w:rsidP="00E57B61">
            <w:pPr>
              <w:rPr>
                <w:rFonts w:asciiTheme="minorHAnsi" w:hAnsiTheme="minorHAnsi" w:cstheme="minorHAnsi"/>
                <w:b/>
                <w:bCs/>
                <w:color w:val="000000" w:themeColor="dark1"/>
                <w:kern w:val="24"/>
                <w:sz w:val="20"/>
                <w:szCs w:val="20"/>
                <w:u w:val="single"/>
              </w:rPr>
            </w:pPr>
            <w:r w:rsidRPr="00BC5602">
              <w:rPr>
                <w:rFonts w:asciiTheme="minorHAnsi" w:hAnsiTheme="minorHAnsi" w:cstheme="minorHAnsi"/>
                <w:b/>
                <w:bCs/>
                <w:color w:val="000000" w:themeColor="dark1"/>
                <w:kern w:val="24"/>
                <w:sz w:val="20"/>
                <w:szCs w:val="20"/>
                <w:u w:val="single"/>
              </w:rPr>
              <w:t>Non-Standard</w:t>
            </w:r>
            <w:r w:rsidRPr="00884FAF">
              <w:rPr>
                <w:rFonts w:asciiTheme="minorHAnsi" w:hAnsiTheme="minorHAnsi" w:cstheme="minorHAnsi"/>
                <w:bCs/>
                <w:color w:val="000000" w:themeColor="dark1"/>
                <w:kern w:val="24"/>
                <w:sz w:val="20"/>
                <w:szCs w:val="20"/>
              </w:rPr>
              <w:t xml:space="preserve">  </w:t>
            </w:r>
            <w:r w:rsidRPr="00884FAF">
              <w:rPr>
                <w:rFonts w:asciiTheme="minorHAnsi" w:hAnsiTheme="minorHAnsi" w:cstheme="minorHAnsi"/>
                <w:color w:val="000000" w:themeColor="dark1"/>
                <w:kern w:val="24"/>
                <w:sz w:val="20"/>
                <w:szCs w:val="20"/>
                <w:lang w:val="sv-SE"/>
              </w:rPr>
              <w:t>ESATS: PI 14576</w:t>
            </w:r>
          </w:p>
        </w:tc>
        <w:tc>
          <w:tcPr>
            <w:tcW w:w="2114" w:type="dxa"/>
            <w:hideMark/>
          </w:tcPr>
          <w:p w:rsidR="00E57B61" w:rsidRPr="00BC5602" w:rsidRDefault="00E57B61" w:rsidP="00E57B61">
            <w:pPr>
              <w:rPr>
                <w:rFonts w:asciiTheme="minorHAnsi" w:hAnsiTheme="minorHAnsi" w:cstheme="minorHAnsi"/>
                <w:color w:val="000000" w:themeColor="dark1"/>
                <w:kern w:val="24"/>
                <w:sz w:val="20"/>
                <w:szCs w:val="20"/>
                <w:lang w:val="sv-SE"/>
              </w:rPr>
            </w:pPr>
            <w:r w:rsidRPr="00BC5602">
              <w:rPr>
                <w:rFonts w:asciiTheme="minorHAnsi" w:hAnsiTheme="minorHAnsi" w:cstheme="minorHAnsi"/>
                <w:color w:val="000000" w:themeColor="dark1"/>
                <w:kern w:val="24"/>
                <w:sz w:val="20"/>
                <w:szCs w:val="20"/>
                <w:lang w:val="sv-SE"/>
              </w:rPr>
              <w:t>Boeing Java Interest Group</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 xml:space="preserve">Used </w:t>
            </w:r>
            <w:r w:rsidRPr="00433042">
              <w:rPr>
                <w:rFonts w:asciiTheme="minorHAnsi" w:hAnsiTheme="minorHAnsi" w:cstheme="minorHAnsi"/>
                <w:color w:val="000000" w:themeColor="dark1"/>
                <w:kern w:val="24"/>
                <w:sz w:val="20"/>
                <w:szCs w:val="20"/>
                <w:lang w:val="sv-SE"/>
              </w:rPr>
              <w:t>to deploy/host python web services.</w:t>
            </w:r>
          </w:p>
        </w:tc>
      </w:tr>
      <w:tr w:rsidR="00E57B61" w:rsidRPr="00BC5602" w:rsidTr="001A3459">
        <w:trPr>
          <w:cantSplit/>
          <w:trHeight w:val="3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Bottle</w:t>
            </w:r>
          </w:p>
          <w:p w:rsidR="005702AB" w:rsidRPr="00BC5602" w:rsidRDefault="005702AB"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w:t>
            </w:r>
            <w:r>
              <w:rPr>
                <w:rFonts w:ascii="Lucida Console" w:hAnsi="Lucida Console" w:cs="Lucida Console"/>
                <w:sz w:val="18"/>
                <w:szCs w:val="18"/>
              </w:rPr>
              <w:t>0.12.8)</w:t>
            </w:r>
          </w:p>
        </w:tc>
        <w:tc>
          <w:tcPr>
            <w:tcW w:w="4031" w:type="dxa"/>
          </w:tcPr>
          <w:p w:rsidR="00E57B61" w:rsidRPr="00BC5602" w:rsidRDefault="00E57B61" w:rsidP="00E57B61">
            <w:pPr>
              <w:rPr>
                <w:rFonts w:asciiTheme="minorHAnsi" w:hAnsiTheme="minorHAnsi" w:cstheme="minorHAnsi"/>
                <w:color w:val="000000" w:themeColor="dark1"/>
                <w:kern w:val="24"/>
                <w:sz w:val="20"/>
                <w:szCs w:val="20"/>
              </w:rPr>
            </w:pPr>
            <w:r w:rsidRPr="00884FAF">
              <w:rPr>
                <w:rFonts w:asciiTheme="minorHAnsi" w:hAnsiTheme="minorHAnsi" w:cstheme="minorHAnsi"/>
                <w:color w:val="000000" w:themeColor="dark1"/>
                <w:kern w:val="24"/>
                <w:sz w:val="20"/>
                <w:szCs w:val="20"/>
              </w:rPr>
              <w:t>WSGI micro web framework for Python</w:t>
            </w:r>
          </w:p>
        </w:tc>
        <w:tc>
          <w:tcPr>
            <w:tcW w:w="2331" w:type="dxa"/>
          </w:tcPr>
          <w:p w:rsidR="00E57B61" w:rsidRPr="00BC5602" w:rsidRDefault="00E57B61" w:rsidP="00E57B61">
            <w:pPr>
              <w:rPr>
                <w:rFonts w:asciiTheme="minorHAnsi" w:hAnsiTheme="minorHAnsi" w:cstheme="minorHAnsi"/>
                <w:b/>
                <w:bCs/>
                <w:color w:val="000000" w:themeColor="dark1"/>
                <w:kern w:val="24"/>
                <w:sz w:val="20"/>
                <w:szCs w:val="20"/>
                <w:u w:val="single"/>
              </w:rPr>
            </w:pPr>
            <w:r>
              <w:rPr>
                <w:rFonts w:asciiTheme="minorHAnsi" w:hAnsiTheme="minorHAnsi" w:cstheme="minorHAnsi"/>
                <w:b/>
                <w:bCs/>
                <w:color w:val="000000" w:themeColor="dark1"/>
                <w:kern w:val="24"/>
                <w:sz w:val="20"/>
                <w:szCs w:val="20"/>
                <w:u w:val="single"/>
              </w:rPr>
              <w:t>Non-Standard</w:t>
            </w:r>
            <w:r w:rsidRPr="00884FAF">
              <w:rPr>
                <w:rFonts w:asciiTheme="minorHAnsi" w:hAnsiTheme="minorHAnsi" w:cstheme="minorHAnsi"/>
                <w:color w:val="000000" w:themeColor="dark1"/>
                <w:kern w:val="24"/>
                <w:sz w:val="20"/>
                <w:szCs w:val="20"/>
                <w:lang w:val="sv-SE"/>
              </w:rPr>
              <w:t xml:space="preserve"> ESATS: PI 47754</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Bottle web service is used to expose Python services and solver wrappers for c</w:t>
            </w:r>
            <w:r w:rsidRPr="00BD0351">
              <w:rPr>
                <w:rFonts w:asciiTheme="minorHAnsi" w:hAnsiTheme="minorHAnsi" w:cstheme="minorHAnsi"/>
                <w:color w:val="000000" w:themeColor="dark1"/>
                <w:kern w:val="24"/>
                <w:sz w:val="20"/>
                <w:szCs w:val="20"/>
                <w:lang w:val="sv-SE"/>
              </w:rPr>
              <w:t>omponents such as Connectors, Security Services</w:t>
            </w:r>
            <w:r>
              <w:rPr>
                <w:rFonts w:asciiTheme="minorHAnsi" w:hAnsiTheme="minorHAnsi" w:cstheme="minorHAnsi"/>
                <w:color w:val="000000" w:themeColor="dark1"/>
                <w:kern w:val="24"/>
                <w:sz w:val="20"/>
                <w:szCs w:val="20"/>
                <w:lang w:val="sv-SE"/>
              </w:rPr>
              <w:t xml:space="preserve">, </w:t>
            </w:r>
            <w:r w:rsidRPr="00BD0351">
              <w:rPr>
                <w:rFonts w:asciiTheme="minorHAnsi" w:hAnsiTheme="minorHAnsi" w:cstheme="minorHAnsi"/>
                <w:color w:val="000000" w:themeColor="dark1"/>
                <w:kern w:val="24"/>
                <w:sz w:val="20"/>
                <w:szCs w:val="20"/>
                <w:lang w:val="sv-SE"/>
              </w:rPr>
              <w:t>Post &amp; Pre processing</w:t>
            </w:r>
            <w:r>
              <w:rPr>
                <w:rFonts w:asciiTheme="minorHAnsi" w:hAnsiTheme="minorHAnsi" w:cstheme="minorHAnsi"/>
                <w:color w:val="000000" w:themeColor="dark1"/>
                <w:kern w:val="24"/>
                <w:sz w:val="20"/>
                <w:szCs w:val="20"/>
                <w:lang w:val="sv-SE"/>
              </w:rPr>
              <w:t xml:space="preserve">. Also </w:t>
            </w:r>
            <w:r w:rsidRPr="00BD0351">
              <w:rPr>
                <w:rFonts w:asciiTheme="minorHAnsi" w:hAnsiTheme="minorHAnsi" w:cstheme="minorHAnsi"/>
                <w:color w:val="000000" w:themeColor="dark1"/>
                <w:kern w:val="24"/>
                <w:sz w:val="20"/>
                <w:szCs w:val="20"/>
                <w:lang w:val="sv-SE"/>
              </w:rPr>
              <w:t>BPM  communicate</w:t>
            </w:r>
            <w:r>
              <w:rPr>
                <w:rFonts w:asciiTheme="minorHAnsi" w:hAnsiTheme="minorHAnsi" w:cstheme="minorHAnsi"/>
                <w:color w:val="000000" w:themeColor="dark1"/>
                <w:kern w:val="24"/>
                <w:sz w:val="20"/>
                <w:szCs w:val="20"/>
                <w:lang w:val="sv-SE"/>
              </w:rPr>
              <w:t>s</w:t>
            </w:r>
            <w:r w:rsidRPr="00BD0351">
              <w:rPr>
                <w:rFonts w:asciiTheme="minorHAnsi" w:hAnsiTheme="minorHAnsi" w:cstheme="minorHAnsi"/>
                <w:color w:val="000000" w:themeColor="dark1"/>
                <w:kern w:val="24"/>
                <w:sz w:val="20"/>
                <w:szCs w:val="20"/>
                <w:lang w:val="sv-SE"/>
              </w:rPr>
              <w:t xml:space="preserve"> with Integration Service via Bottle</w:t>
            </w:r>
            <w:r>
              <w:rPr>
                <w:rFonts w:asciiTheme="minorHAnsi" w:hAnsiTheme="minorHAnsi" w:cstheme="minorHAnsi"/>
                <w:color w:val="000000" w:themeColor="dark1"/>
                <w:kern w:val="24"/>
                <w:sz w:val="20"/>
                <w:szCs w:val="20"/>
                <w:lang w:val="sv-SE"/>
              </w:rPr>
              <w:t>.</w:t>
            </w:r>
          </w:p>
        </w:tc>
      </w:tr>
      <w:tr w:rsidR="00E57B61" w:rsidRPr="00BC5602" w:rsidTr="001A3459">
        <w:trPr>
          <w:cantSplit/>
          <w:trHeight w:val="3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Spring Framework</w:t>
            </w:r>
          </w:p>
          <w:p w:rsidR="00682248" w:rsidRPr="00106B75" w:rsidRDefault="00443105" w:rsidP="00106B75">
            <w:pPr>
              <w:autoSpaceDE w:val="0"/>
              <w:autoSpaceDN w:val="0"/>
              <w:rPr>
                <w:sz w:val="22"/>
                <w:szCs w:val="22"/>
              </w:rPr>
            </w:pPr>
            <w:r>
              <w:rPr>
                <w:rFonts w:asciiTheme="minorHAnsi" w:hAnsiTheme="minorHAnsi" w:cstheme="minorHAnsi"/>
                <w:b/>
                <w:bCs/>
                <w:color w:val="000000" w:themeColor="dark1"/>
                <w:kern w:val="24"/>
                <w:sz w:val="20"/>
                <w:szCs w:val="20"/>
              </w:rPr>
              <w:t>(</w:t>
            </w:r>
            <w:r>
              <w:rPr>
                <w:rFonts w:ascii="Segoe UI" w:hAnsi="Segoe UI" w:cs="Segoe UI"/>
                <w:color w:val="000000"/>
                <w:sz w:val="20"/>
                <w:szCs w:val="20"/>
              </w:rPr>
              <w:t>4.1.7</w:t>
            </w:r>
            <w:r w:rsidR="00682248">
              <w:rPr>
                <w:rFonts w:asciiTheme="minorHAnsi" w:hAnsiTheme="minorHAnsi" w:cstheme="minorHAnsi"/>
                <w:b/>
                <w:bCs/>
                <w:color w:val="000000" w:themeColor="dark1"/>
                <w:kern w:val="24"/>
                <w:sz w:val="20"/>
                <w:szCs w:val="20"/>
              </w:rPr>
              <w:t>)</w:t>
            </w:r>
          </w:p>
        </w:tc>
        <w:tc>
          <w:tcPr>
            <w:tcW w:w="4031" w:type="dxa"/>
          </w:tcPr>
          <w:p w:rsidR="00E57B61" w:rsidRPr="00884FAF" w:rsidRDefault="00E57B61" w:rsidP="00E57B61">
            <w:pPr>
              <w:rPr>
                <w:rFonts w:asciiTheme="minorHAnsi" w:hAnsiTheme="minorHAnsi" w:cstheme="minorHAnsi"/>
                <w:color w:val="000000" w:themeColor="dark1"/>
                <w:kern w:val="24"/>
                <w:sz w:val="20"/>
                <w:szCs w:val="20"/>
              </w:rPr>
            </w:pPr>
            <w:r w:rsidRPr="00BF4966">
              <w:rPr>
                <w:rFonts w:asciiTheme="minorHAnsi" w:hAnsiTheme="minorHAnsi" w:cstheme="minorHAnsi"/>
                <w:color w:val="000000" w:themeColor="dark1"/>
                <w:kern w:val="24"/>
                <w:sz w:val="20"/>
                <w:szCs w:val="20"/>
              </w:rPr>
              <w:t>The Spring Framework is a Java platform used to create high performing, easily testable, reusable code.</w:t>
            </w:r>
          </w:p>
        </w:tc>
        <w:tc>
          <w:tcPr>
            <w:tcW w:w="2331" w:type="dxa"/>
          </w:tcPr>
          <w:p w:rsidR="00E57B61" w:rsidRDefault="00E57B61" w:rsidP="00E57B61">
            <w:pPr>
              <w:rPr>
                <w:rFonts w:asciiTheme="minorHAnsi" w:hAnsiTheme="minorHAnsi" w:cstheme="minorHAnsi"/>
                <w:b/>
                <w:bCs/>
                <w:color w:val="000000" w:themeColor="dark1"/>
                <w:kern w:val="24"/>
                <w:sz w:val="20"/>
                <w:szCs w:val="20"/>
                <w:u w:val="single"/>
              </w:rPr>
            </w:pPr>
            <w:r w:rsidRPr="000C5CFC">
              <w:rPr>
                <w:rFonts w:asciiTheme="minorHAnsi" w:hAnsiTheme="minorHAnsi" w:cstheme="minorHAnsi"/>
                <w:b/>
                <w:bCs/>
                <w:color w:val="0000FF"/>
                <w:kern w:val="24"/>
                <w:sz w:val="20"/>
                <w:szCs w:val="20"/>
                <w:u w:val="single"/>
              </w:rPr>
              <w:t xml:space="preserve">Standard </w:t>
            </w:r>
            <w:r w:rsidRPr="000C5CFC">
              <w:rPr>
                <w:rFonts w:asciiTheme="minorHAnsi" w:eastAsiaTheme="minorEastAsia" w:hAnsiTheme="minorHAnsi" w:cstheme="minorHAnsi"/>
                <w:color w:val="000000" w:themeColor="dark1"/>
                <w:kern w:val="24"/>
                <w:sz w:val="20"/>
                <w:szCs w:val="20"/>
              </w:rPr>
              <w:t xml:space="preserve">ESATS: </w:t>
            </w:r>
            <w:r w:rsidRPr="00BF4966">
              <w:rPr>
                <w:rFonts w:asciiTheme="minorHAnsi" w:eastAsiaTheme="minorEastAsia" w:hAnsiTheme="minorHAnsi" w:cstheme="minorHAnsi"/>
                <w:color w:val="000000" w:themeColor="dark1"/>
                <w:kern w:val="24"/>
                <w:sz w:val="20"/>
                <w:szCs w:val="20"/>
              </w:rPr>
              <w:t>8767</w:t>
            </w:r>
            <w:r w:rsidRPr="000C5CFC">
              <w:rPr>
                <w:rFonts w:asciiTheme="minorHAnsi" w:eastAsiaTheme="minorEastAsia" w:hAnsiTheme="minorHAnsi" w:cstheme="minorHAnsi"/>
                <w:color w:val="000000" w:themeColor="dark1"/>
                <w:kern w:val="24"/>
                <w:sz w:val="20"/>
                <w:szCs w:val="20"/>
              </w:rPr>
              <w:t>, - Enterprise</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r w:rsidRPr="00BC5602">
              <w:rPr>
                <w:rFonts w:asciiTheme="minorHAnsi" w:hAnsiTheme="minorHAnsi" w:cstheme="minorHAnsi"/>
                <w:color w:val="000000" w:themeColor="dark1"/>
                <w:kern w:val="24"/>
                <w:sz w:val="20"/>
                <w:szCs w:val="20"/>
                <w:lang w:val="sv-SE"/>
              </w:rPr>
              <w:t>Boeing Java Interest Group</w:t>
            </w: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The UI makes calls to the Spring Model-View-Controller. The Spring REST Template is also used.</w:t>
            </w:r>
          </w:p>
        </w:tc>
      </w:tr>
      <w:tr w:rsidR="00E57B61" w:rsidRPr="00BC5602" w:rsidTr="001A3459">
        <w:trPr>
          <w:cantSplit/>
          <w:trHeight w:val="384"/>
        </w:trPr>
        <w:tc>
          <w:tcPr>
            <w:tcW w:w="1599" w:type="dxa"/>
          </w:tcPr>
          <w:p w:rsidR="00E57B61" w:rsidRPr="00405A50" w:rsidRDefault="00E57B61" w:rsidP="00E57B61">
            <w:pPr>
              <w:rPr>
                <w:rFonts w:asciiTheme="minorHAnsi" w:hAnsiTheme="minorHAnsi" w:cstheme="minorHAnsi"/>
                <w:b/>
                <w:bCs/>
                <w:color w:val="FF0000"/>
                <w:kern w:val="24"/>
                <w:sz w:val="20"/>
                <w:szCs w:val="20"/>
              </w:rPr>
            </w:pPr>
            <w:proofErr w:type="spellStart"/>
            <w:r w:rsidRPr="00405A50">
              <w:rPr>
                <w:rFonts w:asciiTheme="minorHAnsi" w:hAnsiTheme="minorHAnsi" w:cstheme="minorHAnsi"/>
                <w:b/>
                <w:bCs/>
                <w:color w:val="FF0000"/>
                <w:kern w:val="24"/>
                <w:sz w:val="20"/>
                <w:szCs w:val="20"/>
              </w:rPr>
              <w:t>CKEditor</w:t>
            </w:r>
            <w:proofErr w:type="spellEnd"/>
          </w:p>
          <w:p w:rsidR="00E57B61" w:rsidRDefault="00E57B61" w:rsidP="00E57B61">
            <w:pPr>
              <w:rPr>
                <w:rFonts w:asciiTheme="minorHAnsi" w:hAnsiTheme="minorHAnsi" w:cstheme="minorHAnsi"/>
                <w:b/>
                <w:bCs/>
                <w:color w:val="000000" w:themeColor="dark1"/>
                <w:kern w:val="24"/>
                <w:sz w:val="20"/>
                <w:szCs w:val="20"/>
              </w:rPr>
            </w:pPr>
            <w:r w:rsidRPr="00405A50">
              <w:rPr>
                <w:rFonts w:asciiTheme="minorHAnsi" w:hAnsiTheme="minorHAnsi" w:cstheme="minorHAnsi"/>
                <w:b/>
                <w:bCs/>
                <w:color w:val="FF0000"/>
                <w:kern w:val="24"/>
                <w:sz w:val="20"/>
                <w:szCs w:val="20"/>
              </w:rPr>
              <w:t>(4.4.8)</w:t>
            </w:r>
            <w:ins w:id="31" w:author="EXI-Handa, Shelly" w:date="2017-01-11T11:11:00Z">
              <w:r w:rsidR="00380970">
                <w:rPr>
                  <w:rFonts w:asciiTheme="minorHAnsi" w:hAnsiTheme="minorHAnsi" w:cstheme="minorHAnsi"/>
                  <w:b/>
                  <w:bCs/>
                  <w:color w:val="FF0000"/>
                  <w:kern w:val="24"/>
                  <w:sz w:val="20"/>
                  <w:szCs w:val="20"/>
                </w:rPr>
                <w:t>??</w:t>
              </w:r>
            </w:ins>
          </w:p>
        </w:tc>
        <w:tc>
          <w:tcPr>
            <w:tcW w:w="4031" w:type="dxa"/>
          </w:tcPr>
          <w:p w:rsidR="00E57B61" w:rsidRPr="00BF4966"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Web text editor</w:t>
            </w:r>
          </w:p>
        </w:tc>
        <w:tc>
          <w:tcPr>
            <w:tcW w:w="2331" w:type="dxa"/>
          </w:tcPr>
          <w:p w:rsidR="00E57B61" w:rsidRPr="000C5CFC" w:rsidRDefault="00E57B61" w:rsidP="00E57B61">
            <w:pPr>
              <w:rPr>
                <w:rFonts w:asciiTheme="minorHAnsi" w:hAnsiTheme="minorHAnsi" w:cstheme="minorHAnsi"/>
                <w:b/>
                <w:bCs/>
                <w:color w:val="0000FF"/>
                <w:kern w:val="24"/>
                <w:sz w:val="20"/>
                <w:szCs w:val="20"/>
                <w:u w:val="single"/>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r w:rsidRPr="00BC5602">
              <w:rPr>
                <w:rFonts w:asciiTheme="minorHAnsi" w:hAnsiTheme="minorHAnsi" w:cstheme="minorHAnsi"/>
                <w:color w:val="000000" w:themeColor="dark1"/>
                <w:kern w:val="24"/>
                <w:sz w:val="20"/>
                <w:szCs w:val="20"/>
                <w:lang w:val="sv-SE"/>
              </w:rPr>
              <w:t xml:space="preserve">ESATS: PI </w:t>
            </w:r>
            <w:r>
              <w:rPr>
                <w:rFonts w:asciiTheme="minorHAnsi" w:hAnsiTheme="minorHAnsi" w:cstheme="minorHAnsi"/>
                <w:color w:val="000000" w:themeColor="dark1"/>
                <w:kern w:val="24"/>
                <w:sz w:val="20"/>
                <w:szCs w:val="20"/>
                <w:lang w:val="sv-SE"/>
              </w:rPr>
              <w:t>16101</w:t>
            </w:r>
            <w:r w:rsidRPr="00BC5602">
              <w:rPr>
                <w:rFonts w:asciiTheme="minorHAnsi" w:hAnsiTheme="minorHAnsi" w:cstheme="minorHAnsi"/>
                <w:color w:val="000000" w:themeColor="dark1"/>
                <w:kern w:val="24"/>
                <w:sz w:val="20"/>
                <w:szCs w:val="20"/>
                <w:lang w:val="sv-SE"/>
              </w:rPr>
              <w:t>, OSS Tool Kit</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Dev/Operation</w:t>
            </w:r>
          </w:p>
        </w:tc>
        <w:tc>
          <w:tcPr>
            <w:tcW w:w="2638" w:type="dxa"/>
          </w:tcPr>
          <w:p w:rsidR="00E57B61"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Used for in app for authoring context sensitive help for Conductor and Processes.</w:t>
            </w:r>
          </w:p>
        </w:tc>
      </w:tr>
      <w:tr w:rsidR="00E57B61" w:rsidRPr="00BC5602" w:rsidTr="001A3459">
        <w:trPr>
          <w:cantSplit/>
          <w:trHeight w:val="384"/>
        </w:trPr>
        <w:tc>
          <w:tcPr>
            <w:tcW w:w="1599" w:type="dxa"/>
            <w:hideMark/>
          </w:tcPr>
          <w:p w:rsidR="00E57B61" w:rsidRDefault="00E57B61" w:rsidP="00E57B61">
            <w:pPr>
              <w:rPr>
                <w:rFonts w:asciiTheme="minorHAnsi" w:hAnsiTheme="minorHAnsi" w:cstheme="minorHAnsi"/>
                <w:b/>
                <w:bCs/>
                <w:color w:val="FF0000"/>
                <w:kern w:val="24"/>
                <w:sz w:val="20"/>
                <w:szCs w:val="20"/>
              </w:rPr>
            </w:pPr>
            <w:r w:rsidRPr="00405A50">
              <w:rPr>
                <w:rFonts w:asciiTheme="minorHAnsi" w:hAnsiTheme="minorHAnsi" w:cstheme="minorHAnsi"/>
                <w:b/>
                <w:bCs/>
                <w:color w:val="FF0000"/>
                <w:kern w:val="24"/>
                <w:sz w:val="20"/>
                <w:szCs w:val="20"/>
              </w:rPr>
              <w:lastRenderedPageBreak/>
              <w:t>Hopscotch</w:t>
            </w:r>
          </w:p>
          <w:p w:rsidR="00523C45" w:rsidRPr="00BC5602" w:rsidRDefault="00534EEA" w:rsidP="00E57B61">
            <w:pPr>
              <w:rPr>
                <w:rFonts w:asciiTheme="minorHAnsi" w:hAnsiTheme="minorHAnsi" w:cstheme="minorHAnsi"/>
                <w:b/>
                <w:bCs/>
                <w:sz w:val="20"/>
                <w:szCs w:val="20"/>
              </w:rPr>
            </w:pPr>
            <w:r>
              <w:rPr>
                <w:rFonts w:asciiTheme="minorHAnsi" w:hAnsiTheme="minorHAnsi" w:cstheme="minorHAnsi"/>
                <w:b/>
                <w:bCs/>
                <w:sz w:val="20"/>
                <w:szCs w:val="20"/>
              </w:rPr>
              <w:t>(0.2.5)</w:t>
            </w:r>
          </w:p>
        </w:tc>
        <w:tc>
          <w:tcPr>
            <w:tcW w:w="4031" w:type="dxa"/>
            <w:hideMark/>
          </w:tcPr>
          <w:p w:rsidR="00E57B61" w:rsidRPr="00BC5602" w:rsidRDefault="00E57B61" w:rsidP="00E57B61">
            <w:pPr>
              <w:rPr>
                <w:rFonts w:asciiTheme="minorHAnsi" w:hAnsiTheme="minorHAnsi" w:cstheme="minorHAnsi"/>
                <w:color w:val="000000" w:themeColor="dark1"/>
                <w:kern w:val="24"/>
                <w:sz w:val="20"/>
                <w:szCs w:val="20"/>
              </w:rPr>
            </w:pPr>
            <w:r w:rsidRPr="00BC5602">
              <w:rPr>
                <w:rFonts w:asciiTheme="minorHAnsi" w:hAnsiTheme="minorHAnsi" w:cstheme="minorHAnsi"/>
                <w:color w:val="000000" w:themeColor="dark1"/>
                <w:kern w:val="24"/>
                <w:sz w:val="20"/>
                <w:szCs w:val="20"/>
              </w:rPr>
              <w:t xml:space="preserve">Framework for </w:t>
            </w:r>
            <w:proofErr w:type="spellStart"/>
            <w:r w:rsidRPr="00BC5602">
              <w:rPr>
                <w:rFonts w:asciiTheme="minorHAnsi" w:hAnsiTheme="minorHAnsi" w:cstheme="minorHAnsi"/>
                <w:color w:val="000000" w:themeColor="dark1"/>
                <w:kern w:val="24"/>
                <w:sz w:val="20"/>
                <w:szCs w:val="20"/>
              </w:rPr>
              <w:t>devs</w:t>
            </w:r>
            <w:proofErr w:type="spellEnd"/>
            <w:r w:rsidRPr="00BC5602">
              <w:rPr>
                <w:rFonts w:asciiTheme="minorHAnsi" w:hAnsiTheme="minorHAnsi" w:cstheme="minorHAnsi"/>
                <w:color w:val="000000" w:themeColor="dark1"/>
                <w:kern w:val="24"/>
                <w:sz w:val="20"/>
                <w:szCs w:val="20"/>
              </w:rPr>
              <w:t xml:space="preserve"> to add product tours to their pages. Accepts a tour JSON object as input</w:t>
            </w:r>
            <w:r>
              <w:rPr>
                <w:rFonts w:asciiTheme="minorHAnsi" w:hAnsiTheme="minorHAnsi" w:cstheme="minorHAnsi"/>
                <w:color w:val="000000" w:themeColor="dark1"/>
                <w:kern w:val="24"/>
                <w:sz w:val="20"/>
                <w:szCs w:val="20"/>
              </w:rPr>
              <w:t>.</w:t>
            </w:r>
          </w:p>
        </w:tc>
        <w:tc>
          <w:tcPr>
            <w:tcW w:w="2331" w:type="dxa"/>
            <w:hideMark/>
          </w:tcPr>
          <w:p w:rsidR="00E57B61" w:rsidRPr="00BC5602" w:rsidRDefault="00E57B61" w:rsidP="00E57B61">
            <w:pPr>
              <w:rPr>
                <w:rFonts w:asciiTheme="minorHAnsi" w:hAnsiTheme="minorHAnsi" w:cstheme="minorHAnsi"/>
                <w:b/>
                <w:bCs/>
                <w:color w:val="000000" w:themeColor="dark1"/>
                <w:kern w:val="24"/>
                <w:sz w:val="20"/>
                <w:szCs w:val="20"/>
                <w:u w:val="single"/>
              </w:rPr>
            </w:pPr>
            <w:r w:rsidRPr="00BC5602">
              <w:rPr>
                <w:rFonts w:asciiTheme="minorHAnsi" w:hAnsiTheme="minorHAnsi" w:cstheme="minorHAnsi"/>
                <w:b/>
                <w:bCs/>
                <w:color w:val="000000" w:themeColor="dark1"/>
                <w:kern w:val="24"/>
                <w:sz w:val="20"/>
                <w:szCs w:val="20"/>
                <w:u w:val="single"/>
              </w:rPr>
              <w:t>Non-Standard</w:t>
            </w:r>
          </w:p>
        </w:tc>
        <w:tc>
          <w:tcPr>
            <w:tcW w:w="2114" w:type="dxa"/>
            <w:hideMark/>
          </w:tcPr>
          <w:p w:rsidR="00E57B61" w:rsidRPr="00BC5602" w:rsidRDefault="00E57B61" w:rsidP="00E57B61">
            <w:pPr>
              <w:rPr>
                <w:rFonts w:asciiTheme="minorHAnsi" w:hAnsiTheme="minorHAnsi" w:cstheme="minorHAnsi"/>
                <w:color w:val="000000" w:themeColor="dark1"/>
                <w:kern w:val="24"/>
                <w:sz w:val="20"/>
                <w:szCs w:val="20"/>
                <w:lang w:val="sv-SE"/>
              </w:rPr>
            </w:pPr>
            <w:r w:rsidRPr="00BC5602">
              <w:rPr>
                <w:rFonts w:asciiTheme="minorHAnsi" w:hAnsiTheme="minorHAnsi" w:cstheme="minorHAnsi"/>
                <w:color w:val="000000" w:themeColor="dark1"/>
                <w:kern w:val="24"/>
                <w:sz w:val="20"/>
                <w:szCs w:val="20"/>
                <w:lang w:val="sv-SE"/>
              </w:rPr>
              <w:t>ESATS Waiver # 78336</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Used to provide guided tour style help for application pages.</w:t>
            </w:r>
          </w:p>
        </w:tc>
      </w:tr>
      <w:tr w:rsidR="00E57B61" w:rsidTr="001A3459">
        <w:trPr>
          <w:cantSplit/>
          <w:trHeight w:val="5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Firefox</w:t>
            </w:r>
          </w:p>
          <w:p w:rsidR="00261BEA" w:rsidRPr="00BC5602" w:rsidRDefault="00261BEA"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w:t>
            </w:r>
            <w:ins w:id="32" w:author="Karthik Ram" w:date="2017-01-11T12:07:00Z">
              <w:r w:rsidR="00086448">
                <w:rPr>
                  <w:rFonts w:asciiTheme="minorHAnsi" w:hAnsiTheme="minorHAnsi" w:cstheme="minorHAnsi"/>
                  <w:b/>
                  <w:bCs/>
                  <w:color w:val="000000" w:themeColor="dark1"/>
                  <w:kern w:val="24"/>
                  <w:sz w:val="20"/>
                  <w:szCs w:val="20"/>
                </w:rPr>
                <w:t>45</w:t>
              </w:r>
            </w:ins>
            <w:del w:id="33" w:author="Karthik Ram" w:date="2017-01-11T12:07:00Z">
              <w:r w:rsidDel="00086448">
                <w:rPr>
                  <w:rFonts w:asciiTheme="minorHAnsi" w:hAnsiTheme="minorHAnsi" w:cstheme="minorHAnsi"/>
                  <w:b/>
                  <w:bCs/>
                  <w:color w:val="000000" w:themeColor="dark1"/>
                  <w:kern w:val="24"/>
                  <w:sz w:val="20"/>
                  <w:szCs w:val="20"/>
                </w:rPr>
                <w:delText>38</w:delText>
              </w:r>
            </w:del>
            <w:r>
              <w:rPr>
                <w:rFonts w:asciiTheme="minorHAnsi" w:hAnsiTheme="minorHAnsi" w:cstheme="minorHAnsi"/>
                <w:b/>
                <w:bCs/>
                <w:color w:val="000000" w:themeColor="dark1"/>
                <w:kern w:val="24"/>
                <w:sz w:val="20"/>
                <w:szCs w:val="20"/>
              </w:rPr>
              <w:t>.</w:t>
            </w:r>
            <w:ins w:id="34" w:author="Karthik Ram" w:date="2017-01-11T12:07:00Z">
              <w:r w:rsidR="00086448">
                <w:rPr>
                  <w:rFonts w:asciiTheme="minorHAnsi" w:hAnsiTheme="minorHAnsi" w:cstheme="minorHAnsi"/>
                  <w:b/>
                  <w:bCs/>
                  <w:color w:val="000000" w:themeColor="dark1"/>
                  <w:kern w:val="24"/>
                  <w:sz w:val="20"/>
                  <w:szCs w:val="20"/>
                </w:rPr>
                <w:t>5</w:t>
              </w:r>
            </w:ins>
            <w:del w:id="35" w:author="Karthik Ram" w:date="2017-01-11T12:07:00Z">
              <w:r w:rsidDel="00086448">
                <w:rPr>
                  <w:rFonts w:asciiTheme="minorHAnsi" w:hAnsiTheme="minorHAnsi" w:cstheme="minorHAnsi"/>
                  <w:b/>
                  <w:bCs/>
                  <w:color w:val="000000" w:themeColor="dark1"/>
                  <w:kern w:val="24"/>
                  <w:sz w:val="20"/>
                  <w:szCs w:val="20"/>
                </w:rPr>
                <w:delText>8</w:delText>
              </w:r>
            </w:del>
            <w:r>
              <w:rPr>
                <w:rFonts w:asciiTheme="minorHAnsi" w:hAnsiTheme="minorHAnsi" w:cstheme="minorHAnsi"/>
                <w:b/>
                <w:bCs/>
                <w:color w:val="000000" w:themeColor="dark1"/>
                <w:kern w:val="24"/>
                <w:sz w:val="20"/>
                <w:szCs w:val="20"/>
              </w:rPr>
              <w:t>.0)</w:t>
            </w:r>
          </w:p>
        </w:tc>
        <w:tc>
          <w:tcPr>
            <w:tcW w:w="4031"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Open-source web browser</w:t>
            </w:r>
          </w:p>
        </w:tc>
        <w:tc>
          <w:tcPr>
            <w:tcW w:w="2331" w:type="dxa"/>
          </w:tcPr>
          <w:p w:rsidR="00E57B61" w:rsidRPr="00BC5602" w:rsidRDefault="00E57B61" w:rsidP="00E57B61">
            <w:pPr>
              <w:rPr>
                <w:rFonts w:asciiTheme="minorHAnsi" w:hAnsiTheme="minorHAnsi" w:cstheme="minorHAnsi"/>
                <w:b/>
                <w:bCs/>
                <w:color w:val="0000FF"/>
                <w:kern w:val="24"/>
                <w:sz w:val="20"/>
                <w:szCs w:val="20"/>
                <w:u w:val="single"/>
              </w:rPr>
            </w:pPr>
            <w:r w:rsidRPr="00DA1D7D">
              <w:rPr>
                <w:rFonts w:asciiTheme="minorHAnsi" w:hAnsiTheme="minorHAnsi" w:cstheme="minorHAnsi"/>
                <w:b/>
                <w:bCs/>
                <w:color w:val="0000FF"/>
                <w:kern w:val="24"/>
                <w:sz w:val="20"/>
                <w:szCs w:val="20"/>
                <w:u w:val="single"/>
              </w:rPr>
              <w:t>Standard</w:t>
            </w:r>
            <w:r w:rsidRPr="00DA1D7D">
              <w:rPr>
                <w:rFonts w:asciiTheme="minorHAnsi" w:hAnsiTheme="minorHAnsi" w:cstheme="minorHAnsi"/>
                <w:color w:val="000000" w:themeColor="dark1"/>
                <w:kern w:val="24"/>
                <w:sz w:val="20"/>
                <w:szCs w:val="20"/>
              </w:rPr>
              <w:t xml:space="preserve"> ESATS: 13665, - Enterprise</w:t>
            </w:r>
          </w:p>
        </w:tc>
        <w:tc>
          <w:tcPr>
            <w:tcW w:w="2114" w:type="dxa"/>
          </w:tcPr>
          <w:p w:rsidR="00E57B61" w:rsidRPr="00BC5602" w:rsidRDefault="00E57B61" w:rsidP="00E57B61">
            <w:pPr>
              <w:rPr>
                <w:rFonts w:asciiTheme="minorHAnsi" w:hAnsiTheme="minorHAnsi" w:cstheme="minorHAnsi"/>
                <w:sz w:val="20"/>
                <w:szCs w:val="20"/>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Default="00E57B61" w:rsidP="00E57B61">
            <w:pPr>
              <w:rPr>
                <w:rFonts w:asciiTheme="minorHAnsi" w:hAnsiTheme="minorHAnsi" w:cstheme="minorHAnsi"/>
                <w:sz w:val="20"/>
                <w:szCs w:val="20"/>
              </w:rPr>
            </w:pPr>
            <w:r w:rsidRPr="00DA1D7D">
              <w:rPr>
                <w:rFonts w:asciiTheme="minorHAnsi" w:hAnsiTheme="minorHAnsi" w:cstheme="minorHAnsi"/>
                <w:sz w:val="20"/>
                <w:szCs w:val="20"/>
              </w:rPr>
              <w:t>Browser compatible with HTML5</w:t>
            </w:r>
          </w:p>
        </w:tc>
      </w:tr>
      <w:tr w:rsidR="00E57B61" w:rsidRPr="00BC5602" w:rsidTr="001A3459">
        <w:trPr>
          <w:cantSplit/>
          <w:trHeight w:val="38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t>Cloudera</w:t>
            </w:r>
            <w:proofErr w:type="spellEnd"/>
            <w:r>
              <w:rPr>
                <w:rFonts w:asciiTheme="minorHAnsi" w:hAnsiTheme="minorHAnsi" w:cstheme="minorHAnsi"/>
                <w:b/>
                <w:bCs/>
                <w:color w:val="000000" w:themeColor="dark1"/>
                <w:kern w:val="24"/>
                <w:sz w:val="20"/>
                <w:szCs w:val="20"/>
              </w:rPr>
              <w:t xml:space="preserve"> Hadoop</w:t>
            </w:r>
          </w:p>
          <w:p w:rsidR="00E57B61" w:rsidRDefault="00E57B61" w:rsidP="00E57B61">
            <w:pPr>
              <w:rPr>
                <w:ins w:id="36" w:author="EXI-Handa, Shelly" w:date="2017-01-11T11:12: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(5.2)</w:t>
            </w:r>
          </w:p>
          <w:p w:rsidR="00233FBA" w:rsidRPr="00233FBA" w:rsidRDefault="00233FBA" w:rsidP="00233FBA">
            <w:pPr>
              <w:rPr>
                <w:ins w:id="37" w:author="EXI-Handa, Shelly" w:date="2017-01-11T19:37:00Z"/>
                <w:rFonts w:asciiTheme="minorHAnsi" w:hAnsiTheme="minorHAnsi" w:cstheme="minorHAnsi"/>
                <w:b/>
                <w:bCs/>
                <w:color w:val="000000" w:themeColor="dark1"/>
                <w:kern w:val="24"/>
                <w:sz w:val="20"/>
                <w:szCs w:val="20"/>
                <w:highlight w:val="green"/>
                <w:rPrChange w:id="38" w:author="EXI-Handa, Shelly" w:date="2017-01-11T19:37:00Z">
                  <w:rPr>
                    <w:ins w:id="39" w:author="EXI-Handa, Shelly" w:date="2017-01-11T19:37:00Z"/>
                    <w:color w:val="1F497D"/>
                    <w:sz w:val="22"/>
                    <w:szCs w:val="22"/>
                  </w:rPr>
                </w:rPrChange>
              </w:rPr>
            </w:pPr>
            <w:ins w:id="40" w:author="EXI-Handa, Shelly" w:date="2017-01-11T19:37:00Z">
              <w:r w:rsidRPr="00233FBA">
                <w:rPr>
                  <w:rFonts w:asciiTheme="minorHAnsi" w:hAnsiTheme="minorHAnsi" w:cstheme="minorHAnsi"/>
                  <w:b/>
                  <w:bCs/>
                  <w:color w:val="000000" w:themeColor="dark1"/>
                  <w:kern w:val="24"/>
                  <w:sz w:val="20"/>
                  <w:szCs w:val="20"/>
                  <w:highlight w:val="green"/>
                  <w:rPrChange w:id="41" w:author="EXI-Handa, Shelly" w:date="2017-01-11T19:37:00Z">
                    <w:rPr>
                      <w:color w:val="1F497D"/>
                    </w:rPr>
                  </w:rPrChange>
                </w:rPr>
                <w:t xml:space="preserve">HDO1 is </w:t>
              </w:r>
              <w:proofErr w:type="spellStart"/>
              <w:r w:rsidRPr="00233FBA">
                <w:rPr>
                  <w:rFonts w:asciiTheme="minorHAnsi" w:hAnsiTheme="minorHAnsi" w:cstheme="minorHAnsi"/>
                  <w:b/>
                  <w:bCs/>
                  <w:color w:val="000000" w:themeColor="dark1"/>
                  <w:kern w:val="24"/>
                  <w:sz w:val="20"/>
                  <w:szCs w:val="20"/>
                  <w:highlight w:val="green"/>
                  <w:rPrChange w:id="42" w:author="EXI-Handa, Shelly" w:date="2017-01-11T19:37:00Z">
                    <w:rPr>
                      <w:color w:val="1F497D"/>
                    </w:rPr>
                  </w:rPrChange>
                </w:rPr>
                <w:t>Hortonworks</w:t>
              </w:r>
              <w:proofErr w:type="spellEnd"/>
              <w:r w:rsidRPr="00233FBA">
                <w:rPr>
                  <w:rFonts w:asciiTheme="minorHAnsi" w:hAnsiTheme="minorHAnsi" w:cstheme="minorHAnsi"/>
                  <w:b/>
                  <w:bCs/>
                  <w:color w:val="000000" w:themeColor="dark1"/>
                  <w:kern w:val="24"/>
                  <w:sz w:val="20"/>
                  <w:szCs w:val="20"/>
                  <w:highlight w:val="green"/>
                  <w:rPrChange w:id="43" w:author="EXI-Handa, Shelly" w:date="2017-01-11T19:37:00Z">
                    <w:rPr>
                      <w:color w:val="1F497D"/>
                    </w:rPr>
                  </w:rPrChange>
                </w:rPr>
                <w:t xml:space="preserve"> 2.5.0</w:t>
              </w:r>
            </w:ins>
          </w:p>
          <w:p w:rsidR="00233FBA" w:rsidRPr="00233FBA" w:rsidRDefault="00233FBA" w:rsidP="00233FBA">
            <w:pPr>
              <w:rPr>
                <w:ins w:id="44" w:author="EXI-Handa, Shelly" w:date="2017-01-11T19:37:00Z"/>
                <w:rFonts w:asciiTheme="minorHAnsi" w:hAnsiTheme="minorHAnsi" w:cstheme="minorHAnsi"/>
                <w:b/>
                <w:bCs/>
                <w:color w:val="000000" w:themeColor="dark1"/>
                <w:kern w:val="24"/>
                <w:sz w:val="20"/>
                <w:szCs w:val="20"/>
                <w:highlight w:val="green"/>
                <w:rPrChange w:id="45" w:author="EXI-Handa, Shelly" w:date="2017-01-11T19:37:00Z">
                  <w:rPr>
                    <w:ins w:id="46" w:author="EXI-Handa, Shelly" w:date="2017-01-11T19:37:00Z"/>
                    <w:color w:val="1F497D"/>
                  </w:rPr>
                </w:rPrChange>
              </w:rPr>
            </w:pPr>
            <w:ins w:id="47" w:author="EXI-Handa, Shelly" w:date="2017-01-11T19:37:00Z">
              <w:r w:rsidRPr="00233FBA">
                <w:rPr>
                  <w:rFonts w:asciiTheme="minorHAnsi" w:hAnsiTheme="minorHAnsi" w:cstheme="minorHAnsi"/>
                  <w:b/>
                  <w:bCs/>
                  <w:color w:val="000000" w:themeColor="dark1"/>
                  <w:kern w:val="24"/>
                  <w:sz w:val="20"/>
                  <w:szCs w:val="20"/>
                  <w:highlight w:val="green"/>
                  <w:rPrChange w:id="48" w:author="EXI-Handa, Shelly" w:date="2017-01-11T19:37:00Z">
                    <w:rPr>
                      <w:color w:val="1F497D"/>
                    </w:rPr>
                  </w:rPrChange>
                </w:rPr>
                <w:t xml:space="preserve">HDO2 is </w:t>
              </w:r>
              <w:proofErr w:type="spellStart"/>
              <w:r w:rsidRPr="00233FBA">
                <w:rPr>
                  <w:rFonts w:asciiTheme="minorHAnsi" w:hAnsiTheme="minorHAnsi" w:cstheme="minorHAnsi"/>
                  <w:b/>
                  <w:bCs/>
                  <w:color w:val="000000" w:themeColor="dark1"/>
                  <w:kern w:val="24"/>
                  <w:sz w:val="20"/>
                  <w:szCs w:val="20"/>
                  <w:highlight w:val="green"/>
                  <w:rPrChange w:id="49" w:author="EXI-Handa, Shelly" w:date="2017-01-11T19:37:00Z">
                    <w:rPr>
                      <w:color w:val="1F497D"/>
                    </w:rPr>
                  </w:rPrChange>
                </w:rPr>
                <w:t>Hortonworks</w:t>
              </w:r>
              <w:proofErr w:type="spellEnd"/>
              <w:r w:rsidRPr="00233FBA">
                <w:rPr>
                  <w:rFonts w:asciiTheme="minorHAnsi" w:hAnsiTheme="minorHAnsi" w:cstheme="minorHAnsi"/>
                  <w:b/>
                  <w:bCs/>
                  <w:color w:val="000000" w:themeColor="dark1"/>
                  <w:kern w:val="24"/>
                  <w:sz w:val="20"/>
                  <w:szCs w:val="20"/>
                  <w:highlight w:val="green"/>
                  <w:rPrChange w:id="50" w:author="EXI-Handa, Shelly" w:date="2017-01-11T19:37:00Z">
                    <w:rPr>
                      <w:color w:val="1F497D"/>
                    </w:rPr>
                  </w:rPrChange>
                </w:rPr>
                <w:t xml:space="preserve"> 2.3.2</w:t>
              </w:r>
            </w:ins>
          </w:p>
          <w:p w:rsidR="00233FBA" w:rsidRPr="00233FBA" w:rsidRDefault="00233FBA" w:rsidP="00233FBA">
            <w:pPr>
              <w:rPr>
                <w:ins w:id="51" w:author="EXI-Handa, Shelly" w:date="2017-01-11T19:37:00Z"/>
                <w:rFonts w:asciiTheme="minorHAnsi" w:hAnsiTheme="minorHAnsi" w:cstheme="minorHAnsi"/>
                <w:b/>
                <w:bCs/>
                <w:color w:val="000000" w:themeColor="dark1"/>
                <w:kern w:val="24"/>
                <w:sz w:val="20"/>
                <w:szCs w:val="20"/>
                <w:rPrChange w:id="52" w:author="EXI-Handa, Shelly" w:date="2017-01-11T19:37:00Z">
                  <w:rPr>
                    <w:ins w:id="53" w:author="EXI-Handa, Shelly" w:date="2017-01-11T19:37:00Z"/>
                    <w:color w:val="1F497D"/>
                  </w:rPr>
                </w:rPrChange>
              </w:rPr>
            </w:pPr>
            <w:ins w:id="54" w:author="EXI-Handa, Shelly" w:date="2017-01-11T19:37:00Z">
              <w:r w:rsidRPr="00233FBA">
                <w:rPr>
                  <w:rFonts w:asciiTheme="minorHAnsi" w:hAnsiTheme="minorHAnsi" w:cstheme="minorHAnsi"/>
                  <w:b/>
                  <w:bCs/>
                  <w:color w:val="000000" w:themeColor="dark1"/>
                  <w:kern w:val="24"/>
                  <w:sz w:val="20"/>
                  <w:szCs w:val="20"/>
                  <w:highlight w:val="green"/>
                  <w:rPrChange w:id="55" w:author="EXI-Handa, Shelly" w:date="2017-01-11T19:37:00Z">
                    <w:rPr>
                      <w:color w:val="1F497D"/>
                    </w:rPr>
                  </w:rPrChange>
                </w:rPr>
                <w:t>Note: HD02 will be updated to 2.5.0 well before the end of this year.</w:t>
              </w:r>
            </w:ins>
          </w:p>
          <w:p w:rsidR="00380970" w:rsidRPr="00BC5602" w:rsidRDefault="00380970" w:rsidP="00E57B61">
            <w:pPr>
              <w:rPr>
                <w:rFonts w:asciiTheme="minorHAnsi" w:hAnsiTheme="minorHAnsi" w:cstheme="minorHAnsi"/>
                <w:sz w:val="20"/>
                <w:szCs w:val="20"/>
              </w:rPr>
            </w:pPr>
          </w:p>
        </w:tc>
        <w:tc>
          <w:tcPr>
            <w:tcW w:w="4031" w:type="dxa"/>
            <w:hideMark/>
          </w:tcPr>
          <w:p w:rsidR="00E57B61" w:rsidRPr="00BC5602" w:rsidRDefault="00E57B61" w:rsidP="00E57B61">
            <w:pPr>
              <w:rPr>
                <w:rFonts w:asciiTheme="minorHAnsi" w:hAnsiTheme="minorHAnsi" w:cstheme="minorHAnsi"/>
                <w:sz w:val="20"/>
                <w:szCs w:val="20"/>
              </w:rPr>
            </w:pPr>
            <w:r>
              <w:rPr>
                <w:rFonts w:asciiTheme="minorHAnsi" w:hAnsiTheme="minorHAnsi" w:cstheme="minorHAnsi"/>
                <w:sz w:val="20"/>
                <w:szCs w:val="20"/>
              </w:rPr>
              <w:t>D</w:t>
            </w:r>
            <w:r w:rsidRPr="002F2ADB">
              <w:rPr>
                <w:rFonts w:asciiTheme="minorHAnsi" w:hAnsiTheme="minorHAnsi" w:cstheme="minorHAnsi"/>
                <w:sz w:val="20"/>
                <w:szCs w:val="20"/>
              </w:rPr>
              <w:t>istributed file system and big data management capabilities.</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p>
        </w:tc>
        <w:tc>
          <w:tcPr>
            <w:tcW w:w="2114"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ESATS Waiver #67826</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Operation</w:t>
            </w:r>
          </w:p>
        </w:tc>
        <w:tc>
          <w:tcPr>
            <w:tcW w:w="2638"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sz w:val="20"/>
                <w:szCs w:val="20"/>
              </w:rPr>
              <w:t>Big Data storage and analysis for and of CFD, Wind Tunnel, and Flight Test data.</w:t>
            </w:r>
          </w:p>
        </w:tc>
      </w:tr>
      <w:tr w:rsidR="00A847E7" w:rsidRPr="00BC5602" w:rsidTr="001A3459">
        <w:trPr>
          <w:cantSplit/>
          <w:trHeight w:val="384"/>
        </w:trPr>
        <w:tc>
          <w:tcPr>
            <w:tcW w:w="1599" w:type="dxa"/>
          </w:tcPr>
          <w:p w:rsidR="00A847E7" w:rsidRDefault="00A847E7"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Anaconda</w:t>
            </w:r>
          </w:p>
          <w:p w:rsidR="00A847E7" w:rsidRPr="00BC5602" w:rsidRDefault="00A847E7"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(2.2.5)</w:t>
            </w:r>
          </w:p>
        </w:tc>
        <w:tc>
          <w:tcPr>
            <w:tcW w:w="4031" w:type="dxa"/>
          </w:tcPr>
          <w:p w:rsidR="00A847E7" w:rsidRDefault="00A847E7" w:rsidP="00E57B61">
            <w:pPr>
              <w:rPr>
                <w:rFonts w:asciiTheme="minorHAnsi" w:hAnsiTheme="minorHAnsi" w:cstheme="minorHAnsi"/>
                <w:sz w:val="20"/>
                <w:szCs w:val="20"/>
              </w:rPr>
            </w:pPr>
          </w:p>
        </w:tc>
        <w:tc>
          <w:tcPr>
            <w:tcW w:w="2331" w:type="dxa"/>
          </w:tcPr>
          <w:p w:rsidR="00A847E7" w:rsidRPr="00BC5602" w:rsidRDefault="00A847E7" w:rsidP="00E57B61">
            <w:pPr>
              <w:rPr>
                <w:rFonts w:asciiTheme="minorHAnsi" w:hAnsiTheme="minorHAnsi" w:cstheme="minorHAnsi"/>
                <w:b/>
                <w:bCs/>
                <w:color w:val="000000" w:themeColor="dark1"/>
                <w:kern w:val="24"/>
                <w:sz w:val="20"/>
                <w:szCs w:val="20"/>
                <w:u w:val="single"/>
              </w:rPr>
            </w:pPr>
          </w:p>
        </w:tc>
        <w:tc>
          <w:tcPr>
            <w:tcW w:w="2114" w:type="dxa"/>
          </w:tcPr>
          <w:p w:rsidR="00A847E7" w:rsidRPr="00BC5602" w:rsidRDefault="00A847E7" w:rsidP="00E57B61">
            <w:pPr>
              <w:rPr>
                <w:rFonts w:asciiTheme="minorHAnsi" w:hAnsiTheme="minorHAnsi" w:cstheme="minorHAnsi"/>
                <w:color w:val="000000" w:themeColor="dark1"/>
                <w:kern w:val="24"/>
                <w:sz w:val="20"/>
                <w:szCs w:val="20"/>
              </w:rPr>
            </w:pPr>
          </w:p>
        </w:tc>
        <w:tc>
          <w:tcPr>
            <w:tcW w:w="1513" w:type="dxa"/>
          </w:tcPr>
          <w:p w:rsidR="00A847E7" w:rsidRDefault="00A847E7" w:rsidP="00E57B61">
            <w:pPr>
              <w:rPr>
                <w:rFonts w:asciiTheme="minorHAnsi" w:hAnsiTheme="minorHAnsi" w:cstheme="minorHAnsi"/>
                <w:color w:val="000000" w:themeColor="dark1"/>
                <w:kern w:val="24"/>
                <w:sz w:val="20"/>
                <w:szCs w:val="20"/>
              </w:rPr>
            </w:pPr>
          </w:p>
        </w:tc>
        <w:tc>
          <w:tcPr>
            <w:tcW w:w="2638" w:type="dxa"/>
          </w:tcPr>
          <w:p w:rsidR="00A847E7" w:rsidRDefault="00A847E7" w:rsidP="00E57B61">
            <w:pPr>
              <w:rPr>
                <w:rFonts w:asciiTheme="minorHAnsi" w:hAnsiTheme="minorHAnsi" w:cstheme="minorHAnsi"/>
                <w:sz w:val="20"/>
                <w:szCs w:val="20"/>
              </w:rPr>
            </w:pPr>
          </w:p>
        </w:tc>
      </w:tr>
    </w:tbl>
    <w:p w:rsidR="00034702" w:rsidRDefault="00034702" w:rsidP="00034702">
      <w:pPr>
        <w:pStyle w:val="Heading1"/>
      </w:pPr>
      <w:r>
        <w:t>Other Elements</w:t>
      </w:r>
      <w:r w:rsidR="00AD2EE5">
        <w:t xml:space="preserve"> (not part of end-user’s runtime environment)</w:t>
      </w:r>
      <w:r>
        <w:t>:</w:t>
      </w:r>
    </w:p>
    <w:tbl>
      <w:tblPr>
        <w:tblStyle w:val="TableGrid"/>
        <w:tblW w:w="14226" w:type="dxa"/>
        <w:tblLook w:val="0600" w:firstRow="0" w:lastRow="0" w:firstColumn="0" w:lastColumn="0" w:noHBand="1" w:noVBand="1"/>
      </w:tblPr>
      <w:tblGrid>
        <w:gridCol w:w="1599"/>
        <w:gridCol w:w="4031"/>
        <w:gridCol w:w="2331"/>
        <w:gridCol w:w="2114"/>
        <w:gridCol w:w="1513"/>
        <w:gridCol w:w="2638"/>
      </w:tblGrid>
      <w:tr w:rsidR="00E57B61" w:rsidRPr="00BC5602" w:rsidTr="001A3459">
        <w:trPr>
          <w:cantSplit/>
          <w:trHeight w:val="384"/>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proofErr w:type="spellStart"/>
            <w:r w:rsidRPr="00BC5602">
              <w:rPr>
                <w:rFonts w:asciiTheme="minorHAnsi" w:hAnsiTheme="minorHAnsi" w:cstheme="minorHAnsi"/>
                <w:b/>
                <w:bCs/>
                <w:color w:val="000000" w:themeColor="dark1"/>
                <w:kern w:val="24"/>
                <w:sz w:val="20"/>
                <w:szCs w:val="20"/>
              </w:rPr>
              <w:t>GitLab</w:t>
            </w:r>
            <w:proofErr w:type="spellEnd"/>
          </w:p>
          <w:p w:rsidR="00E95EBE" w:rsidRDefault="00E95EBE" w:rsidP="00E57B61">
            <w:pPr>
              <w:rPr>
                <w:ins w:id="56" w:author="EXI-Handa, Shelly" w:date="2017-01-11T11:14:00Z"/>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(8.6.1)</w:t>
            </w:r>
          </w:p>
          <w:p w:rsidR="000B575C" w:rsidRPr="00BC5602" w:rsidRDefault="000B575C" w:rsidP="00E57B61">
            <w:pPr>
              <w:rPr>
                <w:rFonts w:asciiTheme="minorHAnsi" w:hAnsiTheme="minorHAnsi" w:cstheme="minorHAnsi"/>
                <w:sz w:val="20"/>
                <w:szCs w:val="20"/>
              </w:rPr>
            </w:pP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 xml:space="preserve">Open-source source code version control </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00" w:themeColor="dark1"/>
                <w:kern w:val="24"/>
                <w:sz w:val="20"/>
                <w:szCs w:val="20"/>
                <w:u w:val="single"/>
              </w:rPr>
              <w:t>Non-Standard</w:t>
            </w:r>
            <w:r w:rsidRPr="00BC5602">
              <w:rPr>
                <w:rFonts w:asciiTheme="minorHAnsi" w:hAnsiTheme="minorHAnsi" w:cstheme="minorHAnsi"/>
                <w:color w:val="000000" w:themeColor="dark1"/>
                <w:kern w:val="24"/>
                <w:sz w:val="20"/>
                <w:szCs w:val="20"/>
              </w:rPr>
              <w:t xml:space="preserve"> </w:t>
            </w:r>
            <w:r w:rsidRPr="00BC5602">
              <w:rPr>
                <w:rFonts w:asciiTheme="minorHAnsi" w:hAnsiTheme="minorHAnsi" w:cstheme="minorHAnsi"/>
                <w:color w:val="000000" w:themeColor="dark1"/>
                <w:kern w:val="24"/>
                <w:sz w:val="20"/>
                <w:szCs w:val="20"/>
                <w:lang w:val="sv-SE"/>
              </w:rPr>
              <w:t>ESATS: PI 21058, OSS Tool Kit</w:t>
            </w:r>
          </w:p>
        </w:tc>
        <w:tc>
          <w:tcPr>
            <w:tcW w:w="2114"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lang w:val="sv-SE"/>
              </w:rPr>
              <w:t>Boeing OSS Tool Kit</w:t>
            </w: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w:t>
            </w:r>
          </w:p>
        </w:tc>
        <w:tc>
          <w:tcPr>
            <w:tcW w:w="2638" w:type="dxa"/>
          </w:tcPr>
          <w:p w:rsidR="00E57B61" w:rsidRPr="00BC5602"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 xml:space="preserve">Used </w:t>
            </w:r>
            <w:r w:rsidRPr="00D55451">
              <w:rPr>
                <w:rFonts w:asciiTheme="minorHAnsi" w:hAnsiTheme="minorHAnsi" w:cstheme="minorHAnsi"/>
                <w:color w:val="000000" w:themeColor="dark1"/>
                <w:kern w:val="24"/>
                <w:sz w:val="20"/>
                <w:szCs w:val="20"/>
                <w:lang w:val="sv-SE"/>
              </w:rPr>
              <w:t>for eCFD source code control</w:t>
            </w:r>
            <w:r>
              <w:rPr>
                <w:rFonts w:asciiTheme="minorHAnsi" w:hAnsiTheme="minorHAnsi" w:cstheme="minorHAnsi"/>
                <w:color w:val="000000" w:themeColor="dark1"/>
                <w:kern w:val="24"/>
                <w:sz w:val="20"/>
                <w:szCs w:val="20"/>
                <w:lang w:val="sv-SE"/>
              </w:rPr>
              <w:t xml:space="preserve"> supporting </w:t>
            </w:r>
            <w:r w:rsidRPr="00D55451">
              <w:rPr>
                <w:rFonts w:asciiTheme="minorHAnsi" w:hAnsiTheme="minorHAnsi" w:cstheme="minorHAnsi"/>
                <w:color w:val="000000" w:themeColor="dark1"/>
                <w:kern w:val="24"/>
                <w:sz w:val="20"/>
                <w:szCs w:val="20"/>
                <w:lang w:val="sv-SE"/>
              </w:rPr>
              <w:t>highly-parallel branching support and distributed version control capabilities</w:t>
            </w:r>
            <w:r>
              <w:rPr>
                <w:rFonts w:asciiTheme="minorHAnsi" w:hAnsiTheme="minorHAnsi" w:cstheme="minorHAnsi"/>
                <w:color w:val="000000" w:themeColor="dark1"/>
                <w:kern w:val="24"/>
                <w:sz w:val="20"/>
                <w:szCs w:val="20"/>
                <w:lang w:val="sv-SE"/>
              </w:rPr>
              <w:t>.</w:t>
            </w:r>
          </w:p>
        </w:tc>
      </w:tr>
      <w:tr w:rsidR="00E57B61" w:rsidRPr="00BC5602" w:rsidTr="001A3459">
        <w:trPr>
          <w:cantSplit/>
          <w:trHeight w:val="388"/>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t>Jenkins</w:t>
            </w:r>
          </w:p>
          <w:p w:rsidR="00A847E7" w:rsidRDefault="00A847E7" w:rsidP="00E57B61">
            <w:pPr>
              <w:rPr>
                <w:ins w:id="57" w:author="EXI-Handa, Shelly" w:date="2017-01-11T11:16:00Z"/>
                <w:rFonts w:asciiTheme="minorHAnsi" w:hAnsiTheme="minorHAnsi" w:cs="Helvetica"/>
                <w:b/>
                <w:sz w:val="22"/>
                <w:szCs w:val="22"/>
              </w:rPr>
            </w:pPr>
            <w:r w:rsidRPr="00106B75">
              <w:rPr>
                <w:rFonts w:asciiTheme="minorHAnsi" w:hAnsiTheme="minorHAnsi" w:cs="Helvetica"/>
                <w:b/>
                <w:sz w:val="22"/>
                <w:szCs w:val="22"/>
              </w:rPr>
              <w:t>(</w:t>
            </w:r>
            <w:hyperlink r:id="rId6" w:history="1">
              <w:r w:rsidRPr="00106B75">
                <w:rPr>
                  <w:rStyle w:val="Hyperlink"/>
                  <w:rFonts w:asciiTheme="minorHAnsi" w:hAnsiTheme="minorHAnsi" w:cs="Helvetica"/>
                  <w:b/>
                  <w:color w:val="auto"/>
                  <w:sz w:val="22"/>
                  <w:szCs w:val="22"/>
                </w:rPr>
                <w:t>1.597</w:t>
              </w:r>
            </w:hyperlink>
            <w:r w:rsidRPr="00106B75">
              <w:rPr>
                <w:rFonts w:asciiTheme="minorHAnsi" w:hAnsiTheme="minorHAnsi" w:cs="Helvetica"/>
                <w:b/>
                <w:sz w:val="22"/>
                <w:szCs w:val="22"/>
              </w:rPr>
              <w:t>)</w:t>
            </w:r>
          </w:p>
          <w:p w:rsidR="000B575C" w:rsidRPr="00106B75" w:rsidRDefault="000B575C" w:rsidP="00E57B61">
            <w:pPr>
              <w:rPr>
                <w:rFonts w:asciiTheme="minorHAnsi" w:hAnsiTheme="minorHAnsi" w:cstheme="minorHAnsi"/>
                <w:b/>
                <w:sz w:val="22"/>
                <w:szCs w:val="22"/>
              </w:rPr>
            </w:pPr>
            <w:ins w:id="58" w:author="EXI-Handa, Shelly" w:date="2017-01-11T11:16:00Z">
              <w:r w:rsidRPr="00233FBA">
                <w:rPr>
                  <w:rFonts w:asciiTheme="minorHAnsi" w:hAnsiTheme="minorHAnsi" w:cs="Helvetica"/>
                  <w:b/>
                  <w:sz w:val="22"/>
                  <w:szCs w:val="22"/>
                  <w:highlight w:val="green"/>
                  <w:rPrChange w:id="59" w:author="EXI-Handa, Shelly" w:date="2017-01-11T19:36:00Z">
                    <w:rPr>
                      <w:rFonts w:asciiTheme="minorHAnsi" w:hAnsiTheme="minorHAnsi" w:cs="Helvetica"/>
                      <w:b/>
                      <w:sz w:val="22"/>
                      <w:szCs w:val="22"/>
                    </w:rPr>
                  </w:rPrChange>
                </w:rPr>
                <w:t>2.7.4</w:t>
              </w:r>
            </w:ins>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Open-source continuous integration server (CI).</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hAnsiTheme="minorHAnsi" w:cstheme="minorHAnsi"/>
                <w:color w:val="0000FF"/>
                <w:kern w:val="24"/>
                <w:sz w:val="20"/>
                <w:szCs w:val="20"/>
              </w:rPr>
              <w:t xml:space="preserve"> </w:t>
            </w:r>
            <w:r w:rsidRPr="00BC5602">
              <w:rPr>
                <w:rFonts w:asciiTheme="minorHAnsi" w:hAnsiTheme="minorHAnsi" w:cstheme="minorHAnsi"/>
                <w:color w:val="000000" w:themeColor="dark1"/>
                <w:kern w:val="24"/>
                <w:sz w:val="20"/>
                <w:szCs w:val="20"/>
              </w:rPr>
              <w:t>ESATS: PI 22988,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w:t>
            </w:r>
          </w:p>
        </w:tc>
        <w:tc>
          <w:tcPr>
            <w:tcW w:w="2638" w:type="dxa"/>
          </w:tcPr>
          <w:p w:rsidR="00E57B61" w:rsidRPr="00BC5602" w:rsidRDefault="00E57B61" w:rsidP="00E57B61">
            <w:pPr>
              <w:rPr>
                <w:rFonts w:asciiTheme="minorHAnsi" w:hAnsiTheme="minorHAnsi" w:cstheme="minorHAnsi"/>
                <w:sz w:val="20"/>
                <w:szCs w:val="20"/>
              </w:rPr>
            </w:pPr>
            <w:r w:rsidRPr="00AF5757">
              <w:rPr>
                <w:rFonts w:asciiTheme="minorHAnsi" w:hAnsiTheme="minorHAnsi" w:cstheme="minorHAnsi"/>
                <w:sz w:val="20"/>
                <w:szCs w:val="20"/>
              </w:rPr>
              <w:t xml:space="preserve">Jenkins </w:t>
            </w:r>
            <w:r>
              <w:rPr>
                <w:rFonts w:asciiTheme="minorHAnsi" w:hAnsiTheme="minorHAnsi" w:cstheme="minorHAnsi"/>
                <w:sz w:val="20"/>
                <w:szCs w:val="20"/>
              </w:rPr>
              <w:t xml:space="preserve">is </w:t>
            </w:r>
            <w:r w:rsidRPr="00AF5757">
              <w:rPr>
                <w:rFonts w:asciiTheme="minorHAnsi" w:hAnsiTheme="minorHAnsi" w:cstheme="minorHAnsi"/>
                <w:sz w:val="20"/>
                <w:szCs w:val="20"/>
              </w:rPr>
              <w:t xml:space="preserve">used as a continuous integration tool for running unit tests and build deployments. It works with GIT and does script-driven automatic provisioning of the builds.  </w:t>
            </w:r>
          </w:p>
        </w:tc>
      </w:tr>
      <w:tr w:rsidR="00E57B61" w:rsidRPr="00BC5602" w:rsidTr="001A3459">
        <w:trPr>
          <w:cantSplit/>
          <w:trHeight w:val="472"/>
        </w:trPr>
        <w:tc>
          <w:tcPr>
            <w:tcW w:w="1599" w:type="dxa"/>
            <w:hideMark/>
          </w:tcPr>
          <w:p w:rsidR="00E57B61" w:rsidRDefault="00E57B61" w:rsidP="00E57B61">
            <w:pPr>
              <w:rPr>
                <w:rFonts w:asciiTheme="minorHAnsi" w:hAnsiTheme="minorHAnsi" w:cstheme="minorHAnsi"/>
                <w:b/>
                <w:bCs/>
                <w:color w:val="FF0000"/>
                <w:kern w:val="24"/>
                <w:sz w:val="20"/>
                <w:szCs w:val="20"/>
              </w:rPr>
            </w:pPr>
            <w:r w:rsidRPr="00BC5602">
              <w:rPr>
                <w:rFonts w:asciiTheme="minorHAnsi" w:hAnsiTheme="minorHAnsi" w:cstheme="minorHAnsi"/>
                <w:b/>
                <w:bCs/>
                <w:color w:val="FF0000"/>
                <w:kern w:val="24"/>
                <w:sz w:val="20"/>
                <w:szCs w:val="20"/>
              </w:rPr>
              <w:t>Selenium</w:t>
            </w:r>
          </w:p>
          <w:p w:rsidR="0002325B" w:rsidRPr="00106B75" w:rsidRDefault="0002325B" w:rsidP="00106B75">
            <w:pPr>
              <w:autoSpaceDE w:val="0"/>
              <w:autoSpaceDN w:val="0"/>
              <w:rPr>
                <w:sz w:val="22"/>
                <w:szCs w:val="22"/>
              </w:rPr>
            </w:pPr>
            <w:r w:rsidRPr="00106B75">
              <w:rPr>
                <w:rFonts w:asciiTheme="minorHAnsi" w:hAnsiTheme="minorHAnsi" w:cstheme="minorHAnsi"/>
                <w:b/>
                <w:bCs/>
                <w:kern w:val="24"/>
                <w:sz w:val="20"/>
                <w:szCs w:val="20"/>
              </w:rPr>
              <w:t>(</w:t>
            </w:r>
            <w:r w:rsidRPr="0002325B">
              <w:rPr>
                <w:sz w:val="24"/>
              </w:rPr>
              <w:t>2.53</w:t>
            </w:r>
            <w:r w:rsidRPr="0002325B">
              <w:rPr>
                <w:sz w:val="22"/>
                <w:szCs w:val="22"/>
              </w:rPr>
              <w:t>.0</w:t>
            </w:r>
            <w:r w:rsidRPr="00106B75">
              <w:rPr>
                <w:rFonts w:asciiTheme="minorHAnsi" w:hAnsiTheme="minorHAnsi" w:cstheme="minorHAnsi"/>
                <w:b/>
                <w:bCs/>
                <w:kern w:val="24"/>
                <w:sz w:val="20"/>
                <w:szCs w:val="20"/>
              </w:rPr>
              <w:t>)</w:t>
            </w: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eastAsiaTheme="minorEastAsia" w:hAnsiTheme="minorHAnsi" w:cstheme="minorHAnsi"/>
                <w:color w:val="000000" w:themeColor="dark1"/>
                <w:kern w:val="24"/>
                <w:sz w:val="20"/>
                <w:szCs w:val="20"/>
              </w:rPr>
              <w:t>Software testing tool for automating testing web applications</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eastAsiaTheme="minorEastAsia" w:hAnsiTheme="minorHAnsi" w:cstheme="minorHAnsi"/>
                <w:color w:val="000000" w:themeColor="dark1"/>
                <w:kern w:val="24"/>
                <w:sz w:val="20"/>
                <w:szCs w:val="20"/>
              </w:rPr>
              <w:t xml:space="preserve"> ESATS:  PI 10257 ,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eastAsiaTheme="minorEastAsia" w:hAnsiTheme="minorHAnsi" w:cstheme="minorHAnsi"/>
                <w:color w:val="000000" w:themeColor="dark1"/>
                <w:kern w:val="24"/>
                <w:sz w:val="20"/>
                <w:szCs w:val="20"/>
              </w:rPr>
            </w:pPr>
            <w:r>
              <w:rPr>
                <w:rFonts w:asciiTheme="minorHAnsi" w:eastAsiaTheme="minorEastAsia" w:hAnsiTheme="minorHAnsi" w:cstheme="minorHAnsi"/>
                <w:color w:val="000000" w:themeColor="dark1"/>
                <w:kern w:val="24"/>
                <w:sz w:val="20"/>
                <w:szCs w:val="20"/>
              </w:rPr>
              <w:t>Dev</w:t>
            </w:r>
          </w:p>
        </w:tc>
        <w:tc>
          <w:tcPr>
            <w:tcW w:w="2638" w:type="dxa"/>
          </w:tcPr>
          <w:p w:rsidR="00E57B61" w:rsidRPr="00BC5602" w:rsidRDefault="00E57B61" w:rsidP="00E57B61">
            <w:pPr>
              <w:rPr>
                <w:rFonts w:asciiTheme="minorHAnsi" w:hAnsiTheme="minorHAnsi" w:cstheme="minorHAnsi"/>
                <w:sz w:val="20"/>
                <w:szCs w:val="20"/>
              </w:rPr>
            </w:pPr>
            <w:r>
              <w:rPr>
                <w:rFonts w:asciiTheme="minorHAnsi" w:hAnsiTheme="minorHAnsi" w:cstheme="minorHAnsi"/>
                <w:sz w:val="20"/>
                <w:szCs w:val="20"/>
              </w:rPr>
              <w:t xml:space="preserve">Using </w:t>
            </w:r>
            <w:r w:rsidRPr="0000600A">
              <w:rPr>
                <w:rFonts w:asciiTheme="minorHAnsi" w:hAnsiTheme="minorHAnsi" w:cstheme="minorHAnsi"/>
                <w:sz w:val="20"/>
                <w:szCs w:val="20"/>
              </w:rPr>
              <w:t>selenium based automation script</w:t>
            </w:r>
            <w:r>
              <w:rPr>
                <w:rFonts w:asciiTheme="minorHAnsi" w:hAnsiTheme="minorHAnsi" w:cstheme="minorHAnsi"/>
                <w:sz w:val="20"/>
                <w:szCs w:val="20"/>
              </w:rPr>
              <w:t>s</w:t>
            </w:r>
            <w:r w:rsidRPr="0000600A">
              <w:rPr>
                <w:rFonts w:asciiTheme="minorHAnsi" w:hAnsiTheme="minorHAnsi" w:cstheme="minorHAnsi"/>
                <w:sz w:val="20"/>
                <w:szCs w:val="20"/>
              </w:rPr>
              <w:t xml:space="preserve"> to perform regression testing for the application.</w:t>
            </w:r>
          </w:p>
        </w:tc>
      </w:tr>
      <w:tr w:rsidR="00E57B61" w:rsidRPr="00BC5602" w:rsidTr="001A3459">
        <w:trPr>
          <w:cantSplit/>
          <w:trHeight w:val="388"/>
        </w:trPr>
        <w:tc>
          <w:tcPr>
            <w:tcW w:w="1599" w:type="dxa"/>
            <w:hideMark/>
          </w:tcPr>
          <w:p w:rsidR="00E57B61" w:rsidRDefault="00E57B61" w:rsidP="00E57B61">
            <w:pPr>
              <w:rPr>
                <w:rFonts w:asciiTheme="minorHAnsi" w:hAnsiTheme="minorHAnsi" w:cstheme="minorHAnsi"/>
                <w:b/>
                <w:bCs/>
                <w:color w:val="000000" w:themeColor="dark1"/>
                <w:kern w:val="24"/>
                <w:sz w:val="20"/>
                <w:szCs w:val="20"/>
              </w:rPr>
            </w:pPr>
            <w:r w:rsidRPr="00BC5602">
              <w:rPr>
                <w:rFonts w:asciiTheme="minorHAnsi" w:hAnsiTheme="minorHAnsi" w:cstheme="minorHAnsi"/>
                <w:b/>
                <w:bCs/>
                <w:color w:val="000000" w:themeColor="dark1"/>
                <w:kern w:val="24"/>
                <w:sz w:val="20"/>
                <w:szCs w:val="20"/>
              </w:rPr>
              <w:lastRenderedPageBreak/>
              <w:t>Eclipse</w:t>
            </w:r>
          </w:p>
          <w:p w:rsidR="0002325B" w:rsidRPr="00BC5602" w:rsidRDefault="0002325B">
            <w:pPr>
              <w:rPr>
                <w:rFonts w:asciiTheme="minorHAnsi" w:hAnsiTheme="minorHAnsi" w:cstheme="minorHAnsi"/>
                <w:sz w:val="20"/>
                <w:szCs w:val="20"/>
              </w:rPr>
            </w:pPr>
            <w:r>
              <w:rPr>
                <w:rFonts w:asciiTheme="minorHAnsi" w:hAnsiTheme="minorHAnsi" w:cstheme="minorHAnsi"/>
                <w:b/>
                <w:bCs/>
                <w:color w:val="000000" w:themeColor="dark1"/>
                <w:kern w:val="24"/>
                <w:sz w:val="20"/>
                <w:szCs w:val="20"/>
              </w:rPr>
              <w:t>(Luna)</w:t>
            </w:r>
          </w:p>
        </w:tc>
        <w:tc>
          <w:tcPr>
            <w:tcW w:w="40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color w:val="000000" w:themeColor="dark1"/>
                <w:kern w:val="24"/>
                <w:sz w:val="20"/>
                <w:szCs w:val="20"/>
              </w:rPr>
              <w:t>Open-source, application development (IDE).</w:t>
            </w:r>
          </w:p>
        </w:tc>
        <w:tc>
          <w:tcPr>
            <w:tcW w:w="2331" w:type="dxa"/>
            <w:hideMark/>
          </w:tcPr>
          <w:p w:rsidR="00E57B61" w:rsidRPr="00BC5602" w:rsidRDefault="00E57B61" w:rsidP="00E57B61">
            <w:pPr>
              <w:rPr>
                <w:rFonts w:asciiTheme="minorHAnsi" w:hAnsiTheme="minorHAnsi" w:cstheme="minorHAnsi"/>
                <w:sz w:val="20"/>
                <w:szCs w:val="20"/>
              </w:rPr>
            </w:pPr>
            <w:r w:rsidRPr="00BC5602">
              <w:rPr>
                <w:rFonts w:asciiTheme="minorHAnsi" w:hAnsiTheme="minorHAnsi" w:cstheme="minorHAnsi"/>
                <w:b/>
                <w:bCs/>
                <w:color w:val="0000FF"/>
                <w:kern w:val="24"/>
                <w:sz w:val="20"/>
                <w:szCs w:val="20"/>
                <w:u w:val="single"/>
              </w:rPr>
              <w:t>Standard</w:t>
            </w:r>
            <w:r w:rsidRPr="00BC5602">
              <w:rPr>
                <w:rFonts w:asciiTheme="minorHAnsi" w:eastAsiaTheme="minorEastAsia" w:hAnsiTheme="minorHAnsi" w:cstheme="minorHAnsi"/>
                <w:color w:val="000000" w:themeColor="dark1"/>
                <w:kern w:val="24"/>
                <w:sz w:val="20"/>
                <w:szCs w:val="20"/>
              </w:rPr>
              <w:t xml:space="preserve"> ESATS: PI 19092, - Enterprise</w:t>
            </w:r>
          </w:p>
        </w:tc>
        <w:tc>
          <w:tcPr>
            <w:tcW w:w="2114" w:type="dxa"/>
            <w:hideMark/>
          </w:tcPr>
          <w:p w:rsidR="00E57B61" w:rsidRPr="00BC5602" w:rsidRDefault="00E57B61" w:rsidP="00E57B61">
            <w:pPr>
              <w:rPr>
                <w:rFonts w:asciiTheme="minorHAnsi" w:hAnsiTheme="minorHAnsi" w:cstheme="minorHAnsi"/>
                <w:sz w:val="20"/>
                <w:szCs w:val="20"/>
              </w:rPr>
            </w:pPr>
          </w:p>
        </w:tc>
        <w:tc>
          <w:tcPr>
            <w:tcW w:w="1513"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w:t>
            </w:r>
          </w:p>
        </w:tc>
        <w:tc>
          <w:tcPr>
            <w:tcW w:w="2638" w:type="dxa"/>
          </w:tcPr>
          <w:p w:rsidR="00E57B61" w:rsidRPr="00BC5602" w:rsidRDefault="00E57B61" w:rsidP="00E57B61">
            <w:pPr>
              <w:rPr>
                <w:rFonts w:asciiTheme="minorHAnsi" w:hAnsiTheme="minorHAnsi" w:cstheme="minorHAnsi"/>
                <w:sz w:val="20"/>
                <w:szCs w:val="20"/>
              </w:rPr>
            </w:pPr>
          </w:p>
        </w:tc>
      </w:tr>
      <w:tr w:rsidR="00E57B61" w:rsidRPr="00BC5602" w:rsidTr="001A3459">
        <w:trPr>
          <w:cantSplit/>
          <w:trHeight w:val="384"/>
        </w:trPr>
        <w:tc>
          <w:tcPr>
            <w:tcW w:w="1599" w:type="dxa"/>
          </w:tcPr>
          <w:p w:rsidR="00E57B61" w:rsidRDefault="000B0177"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TFS</w:t>
            </w:r>
          </w:p>
        </w:tc>
        <w:tc>
          <w:tcPr>
            <w:tcW w:w="4031"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Agile Project Management</w:t>
            </w:r>
          </w:p>
        </w:tc>
        <w:tc>
          <w:tcPr>
            <w:tcW w:w="2331" w:type="dxa"/>
          </w:tcPr>
          <w:p w:rsidR="00E57B61" w:rsidRPr="000C5CFC" w:rsidRDefault="00E57B61" w:rsidP="000B0177">
            <w:pPr>
              <w:rPr>
                <w:rFonts w:asciiTheme="minorHAnsi" w:hAnsiTheme="minorHAnsi" w:cstheme="minorHAnsi"/>
                <w:b/>
                <w:bCs/>
                <w:color w:val="0000FF"/>
                <w:kern w:val="24"/>
                <w:sz w:val="20"/>
                <w:szCs w:val="20"/>
                <w:u w:val="single"/>
              </w:rPr>
            </w:pPr>
            <w:r w:rsidRPr="000C5CFC">
              <w:rPr>
                <w:rFonts w:asciiTheme="minorHAnsi" w:hAnsiTheme="minorHAnsi" w:cstheme="minorHAnsi"/>
                <w:b/>
                <w:bCs/>
                <w:color w:val="0000FF"/>
                <w:kern w:val="24"/>
                <w:sz w:val="20"/>
                <w:szCs w:val="20"/>
                <w:u w:val="single"/>
              </w:rPr>
              <w:t>Standard</w:t>
            </w:r>
            <w:r w:rsidRPr="000C5CFC">
              <w:rPr>
                <w:rFonts w:asciiTheme="minorHAnsi" w:eastAsiaTheme="minorEastAsia" w:hAnsiTheme="minorHAnsi" w:cstheme="minorHAnsi"/>
                <w:color w:val="000000" w:themeColor="dark1"/>
                <w:kern w:val="24"/>
                <w:sz w:val="20"/>
                <w:szCs w:val="20"/>
              </w:rPr>
              <w:t xml:space="preserve"> ESATS: </w:t>
            </w:r>
            <w:r w:rsidR="000B0177">
              <w:rPr>
                <w:rFonts w:asciiTheme="minorHAnsi" w:eastAsiaTheme="minorEastAsia" w:hAnsiTheme="minorHAnsi" w:cstheme="minorHAnsi"/>
                <w:color w:val="000000" w:themeColor="dark1"/>
                <w:kern w:val="24"/>
                <w:sz w:val="20"/>
                <w:szCs w:val="20"/>
              </w:rPr>
              <w:t>21309</w:t>
            </w:r>
            <w:r w:rsidRPr="000C5CFC">
              <w:rPr>
                <w:rFonts w:asciiTheme="minorHAnsi" w:eastAsiaTheme="minorEastAsia" w:hAnsiTheme="minorHAnsi" w:cstheme="minorHAnsi"/>
                <w:color w:val="000000" w:themeColor="dark1"/>
                <w:kern w:val="24"/>
                <w:sz w:val="20"/>
                <w:szCs w:val="20"/>
              </w:rPr>
              <w:t>, Enterprise</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Plan</w:t>
            </w:r>
          </w:p>
        </w:tc>
        <w:tc>
          <w:tcPr>
            <w:tcW w:w="2638" w:type="dxa"/>
          </w:tcPr>
          <w:p w:rsidR="00E57B61" w:rsidRPr="000C5CFC" w:rsidRDefault="000B0177"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TFS</w:t>
            </w:r>
            <w:r w:rsidRPr="00B70938">
              <w:rPr>
                <w:rFonts w:asciiTheme="minorHAnsi" w:hAnsiTheme="minorHAnsi" w:cstheme="minorHAnsi"/>
                <w:color w:val="000000" w:themeColor="dark1"/>
                <w:kern w:val="24"/>
                <w:sz w:val="20"/>
                <w:szCs w:val="20"/>
                <w:lang w:val="sv-SE"/>
              </w:rPr>
              <w:t xml:space="preserve"> </w:t>
            </w:r>
            <w:r w:rsidR="00E57B61" w:rsidRPr="00B70938">
              <w:rPr>
                <w:rFonts w:asciiTheme="minorHAnsi" w:hAnsiTheme="minorHAnsi" w:cstheme="minorHAnsi"/>
                <w:color w:val="000000" w:themeColor="dark1"/>
                <w:kern w:val="24"/>
                <w:sz w:val="20"/>
                <w:szCs w:val="20"/>
                <w:lang w:val="sv-SE"/>
              </w:rPr>
              <w:t xml:space="preserve">agile lifecycle management tool. </w:t>
            </w:r>
            <w:r w:rsidR="00E57B61">
              <w:rPr>
                <w:rFonts w:asciiTheme="minorHAnsi" w:hAnsiTheme="minorHAnsi" w:cstheme="minorHAnsi"/>
                <w:color w:val="000000" w:themeColor="dark1"/>
                <w:kern w:val="24"/>
                <w:sz w:val="20"/>
                <w:szCs w:val="20"/>
                <w:lang w:val="sv-SE"/>
              </w:rPr>
              <w:t>U</w:t>
            </w:r>
            <w:r w:rsidR="00E57B61" w:rsidRPr="00B70938">
              <w:rPr>
                <w:rFonts w:asciiTheme="minorHAnsi" w:hAnsiTheme="minorHAnsi" w:cstheme="minorHAnsi"/>
                <w:color w:val="000000" w:themeColor="dark1"/>
                <w:kern w:val="24"/>
                <w:sz w:val="20"/>
                <w:szCs w:val="20"/>
                <w:lang w:val="sv-SE"/>
              </w:rPr>
              <w:t>sed for agile project management and tracking of tasks.</w:t>
            </w:r>
          </w:p>
        </w:tc>
      </w:tr>
      <w:tr w:rsidR="00E57B61" w:rsidRPr="00BC5602" w:rsidTr="001A3459">
        <w:trPr>
          <w:cantSplit/>
          <w:trHeight w:val="384"/>
        </w:trPr>
        <w:tc>
          <w:tcPr>
            <w:tcW w:w="1599" w:type="dxa"/>
          </w:tcPr>
          <w:p w:rsidR="00E57B61" w:rsidRPr="00BC5602"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ARIS-BPM</w:t>
            </w:r>
          </w:p>
        </w:tc>
        <w:tc>
          <w:tcPr>
            <w:tcW w:w="4031" w:type="dxa"/>
          </w:tcPr>
          <w:p w:rsidR="00E57B61" w:rsidRPr="00BC5602"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Business Process Modeling Software</w:t>
            </w:r>
          </w:p>
        </w:tc>
        <w:tc>
          <w:tcPr>
            <w:tcW w:w="2331" w:type="dxa"/>
          </w:tcPr>
          <w:p w:rsidR="00E57B61" w:rsidRPr="00BC5602" w:rsidRDefault="00E57B61" w:rsidP="00E57B61">
            <w:pPr>
              <w:rPr>
                <w:rFonts w:asciiTheme="minorHAnsi" w:hAnsiTheme="minorHAnsi" w:cstheme="minorHAnsi"/>
                <w:b/>
                <w:bCs/>
                <w:color w:val="000000" w:themeColor="dark1"/>
                <w:kern w:val="24"/>
                <w:sz w:val="20"/>
                <w:szCs w:val="20"/>
                <w:u w:val="single"/>
              </w:rPr>
            </w:pPr>
            <w:r w:rsidRPr="000C5CFC">
              <w:rPr>
                <w:rFonts w:asciiTheme="minorHAnsi" w:hAnsiTheme="minorHAnsi" w:cstheme="minorHAnsi"/>
                <w:b/>
                <w:bCs/>
                <w:color w:val="0000FF"/>
                <w:kern w:val="24"/>
                <w:sz w:val="20"/>
                <w:szCs w:val="20"/>
                <w:u w:val="single"/>
              </w:rPr>
              <w:t xml:space="preserve">Standard </w:t>
            </w:r>
            <w:r w:rsidRPr="000C5CFC">
              <w:rPr>
                <w:rFonts w:asciiTheme="minorHAnsi" w:eastAsiaTheme="minorEastAsia" w:hAnsiTheme="minorHAnsi" w:cstheme="minorHAnsi"/>
                <w:color w:val="000000" w:themeColor="dark1"/>
                <w:kern w:val="24"/>
                <w:sz w:val="20"/>
                <w:szCs w:val="20"/>
              </w:rPr>
              <w:t>ESATS: 17908, - Enterprise</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Dev</w:t>
            </w:r>
          </w:p>
        </w:tc>
        <w:tc>
          <w:tcPr>
            <w:tcW w:w="2638" w:type="dxa"/>
          </w:tcPr>
          <w:p w:rsidR="00E57B61" w:rsidRPr="00BC5602" w:rsidRDefault="00E57B61" w:rsidP="00E57B61">
            <w:pPr>
              <w:rPr>
                <w:rFonts w:asciiTheme="minorHAnsi" w:hAnsiTheme="minorHAnsi" w:cstheme="minorHAnsi"/>
                <w:color w:val="000000" w:themeColor="dark1"/>
                <w:kern w:val="24"/>
                <w:sz w:val="20"/>
                <w:szCs w:val="20"/>
                <w:lang w:val="sv-SE"/>
              </w:rPr>
            </w:pPr>
            <w:r w:rsidRPr="000C5CFC">
              <w:rPr>
                <w:rFonts w:asciiTheme="minorHAnsi" w:hAnsiTheme="minorHAnsi" w:cstheme="minorHAnsi"/>
                <w:color w:val="000000" w:themeColor="dark1"/>
                <w:kern w:val="24"/>
                <w:sz w:val="20"/>
                <w:szCs w:val="20"/>
                <w:lang w:val="sv-SE"/>
              </w:rPr>
              <w:t>ARIS (Architecture for Integrated Information Systems) is a set of web-based enterprise, integrated software products that help enterprises to develop, analyze, deploy and monitor for continuous improvement of their business processes. This tool will be used to model the processes, sub processes and workflow for the eCFD process.</w:t>
            </w:r>
          </w:p>
        </w:tc>
      </w:tr>
      <w:tr w:rsidR="00E57B61" w:rsidRPr="00BC5602" w:rsidTr="001A3459">
        <w:trPr>
          <w:cantSplit/>
          <w:trHeight w:val="3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VISIO</w:t>
            </w:r>
          </w:p>
        </w:tc>
        <w:tc>
          <w:tcPr>
            <w:tcW w:w="4031"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Design and Documentation</w:t>
            </w:r>
          </w:p>
        </w:tc>
        <w:tc>
          <w:tcPr>
            <w:tcW w:w="2331" w:type="dxa"/>
          </w:tcPr>
          <w:p w:rsidR="00E57B61" w:rsidRPr="000C5CFC" w:rsidRDefault="00E57B61" w:rsidP="00E57B61">
            <w:pPr>
              <w:rPr>
                <w:rFonts w:asciiTheme="minorHAnsi" w:hAnsiTheme="minorHAnsi" w:cstheme="minorHAnsi"/>
                <w:b/>
                <w:bCs/>
                <w:color w:val="0000FF"/>
                <w:kern w:val="24"/>
                <w:sz w:val="20"/>
                <w:szCs w:val="20"/>
                <w:u w:val="single"/>
              </w:rPr>
            </w:pPr>
            <w:r w:rsidRPr="000C5CFC">
              <w:rPr>
                <w:rFonts w:asciiTheme="minorHAnsi" w:hAnsiTheme="minorHAnsi" w:cstheme="minorHAnsi"/>
                <w:b/>
                <w:bCs/>
                <w:color w:val="0000FF"/>
                <w:kern w:val="24"/>
                <w:sz w:val="20"/>
                <w:szCs w:val="20"/>
                <w:u w:val="single"/>
              </w:rPr>
              <w:t xml:space="preserve">Standard </w:t>
            </w:r>
            <w:r w:rsidRPr="000C5CFC">
              <w:rPr>
                <w:rFonts w:asciiTheme="minorHAnsi" w:eastAsiaTheme="minorEastAsia" w:hAnsiTheme="minorHAnsi" w:cstheme="minorHAnsi"/>
                <w:color w:val="000000" w:themeColor="dark1"/>
                <w:kern w:val="24"/>
                <w:sz w:val="20"/>
                <w:szCs w:val="20"/>
              </w:rPr>
              <w:t>ESATS: 9467, - Enterprise</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Plan/Dev</w:t>
            </w:r>
          </w:p>
        </w:tc>
        <w:tc>
          <w:tcPr>
            <w:tcW w:w="2638" w:type="dxa"/>
          </w:tcPr>
          <w:p w:rsidR="00E57B61" w:rsidRPr="000C5CFC" w:rsidRDefault="00E57B61" w:rsidP="00E57B61">
            <w:pPr>
              <w:rPr>
                <w:rFonts w:asciiTheme="minorHAnsi" w:hAnsiTheme="minorHAnsi" w:cstheme="minorHAnsi"/>
                <w:color w:val="000000" w:themeColor="dark1"/>
                <w:kern w:val="24"/>
                <w:sz w:val="20"/>
                <w:szCs w:val="20"/>
                <w:lang w:val="sv-SE"/>
              </w:rPr>
            </w:pPr>
            <w:r w:rsidRPr="000C5CFC">
              <w:rPr>
                <w:rFonts w:asciiTheme="minorHAnsi" w:hAnsiTheme="minorHAnsi" w:cstheme="minorHAnsi"/>
                <w:color w:val="000000" w:themeColor="dark1"/>
                <w:kern w:val="24"/>
                <w:sz w:val="20"/>
                <w:szCs w:val="20"/>
                <w:lang w:val="sv-SE"/>
              </w:rPr>
              <w:t>Microsoft Visio delivers powerful, automated design and documentation tools for IT professionals who develop and maintain networks, databases, software applications, and web sites. Visio will be used for creating architecture artifacts.</w:t>
            </w:r>
          </w:p>
        </w:tc>
      </w:tr>
      <w:tr w:rsidR="00E57B61" w:rsidRPr="00BC5602" w:rsidTr="001A3459">
        <w:trPr>
          <w:cantSplit/>
          <w:trHeight w:val="3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Microsoft Project</w:t>
            </w:r>
          </w:p>
        </w:tc>
        <w:tc>
          <w:tcPr>
            <w:tcW w:w="4031" w:type="dxa"/>
          </w:tcPr>
          <w:p w:rsidR="00E57B61" w:rsidRDefault="00E57B61" w:rsidP="00E57B61">
            <w:pPr>
              <w:rPr>
                <w:rFonts w:asciiTheme="minorHAnsi" w:hAnsiTheme="minorHAnsi" w:cstheme="minorHAnsi"/>
                <w:color w:val="000000" w:themeColor="dark1"/>
                <w:kern w:val="24"/>
                <w:sz w:val="20"/>
                <w:szCs w:val="20"/>
              </w:rPr>
            </w:pPr>
            <w:r w:rsidRPr="00B70938">
              <w:rPr>
                <w:rFonts w:asciiTheme="minorHAnsi" w:hAnsiTheme="minorHAnsi" w:cstheme="minorHAnsi"/>
                <w:color w:val="000000" w:themeColor="dark1"/>
                <w:kern w:val="24"/>
                <w:sz w:val="20"/>
                <w:szCs w:val="20"/>
              </w:rPr>
              <w:t>Project Management Gantt charting and Precedence diagramming application.</w:t>
            </w:r>
          </w:p>
        </w:tc>
        <w:tc>
          <w:tcPr>
            <w:tcW w:w="2331" w:type="dxa"/>
          </w:tcPr>
          <w:p w:rsidR="00E57B61" w:rsidRPr="00B70938" w:rsidRDefault="00E57B61" w:rsidP="00E57B61">
            <w:pPr>
              <w:rPr>
                <w:rFonts w:asciiTheme="minorHAnsi" w:eastAsiaTheme="minorEastAsia" w:hAnsiTheme="minorHAnsi" w:cstheme="minorHAnsi"/>
                <w:color w:val="000000" w:themeColor="dark1"/>
                <w:kern w:val="24"/>
                <w:sz w:val="20"/>
                <w:szCs w:val="20"/>
              </w:rPr>
            </w:pPr>
            <w:r w:rsidRPr="00B70938">
              <w:rPr>
                <w:rFonts w:asciiTheme="minorHAnsi" w:eastAsiaTheme="minorEastAsia" w:hAnsiTheme="minorHAnsi" w:cstheme="minorHAnsi"/>
                <w:color w:val="000000" w:themeColor="dark1"/>
                <w:kern w:val="24"/>
                <w:sz w:val="20"/>
                <w:szCs w:val="20"/>
              </w:rPr>
              <w:t>Boeing Software Express</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Plan</w:t>
            </w:r>
          </w:p>
        </w:tc>
        <w:tc>
          <w:tcPr>
            <w:tcW w:w="2638" w:type="dxa"/>
          </w:tcPr>
          <w:p w:rsidR="00E57B61" w:rsidRPr="00B70938"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U</w:t>
            </w:r>
            <w:r w:rsidRPr="00B70938">
              <w:rPr>
                <w:rFonts w:asciiTheme="minorHAnsi" w:hAnsiTheme="minorHAnsi" w:cstheme="minorHAnsi"/>
                <w:color w:val="000000" w:themeColor="dark1"/>
                <w:kern w:val="24"/>
                <w:sz w:val="20"/>
                <w:szCs w:val="20"/>
                <w:lang w:val="sv-SE"/>
              </w:rPr>
              <w:t>sed for project planning and scheduling</w:t>
            </w:r>
          </w:p>
        </w:tc>
      </w:tr>
      <w:tr w:rsidR="00E57B61" w:rsidRPr="00BC5602" w:rsidTr="001A3459">
        <w:trPr>
          <w:cantSplit/>
          <w:trHeight w:val="384"/>
        </w:trPr>
        <w:tc>
          <w:tcPr>
            <w:tcW w:w="1599" w:type="dxa"/>
          </w:tcPr>
          <w:p w:rsidR="00E57B61" w:rsidRDefault="00E57B61" w:rsidP="00E57B61">
            <w:pPr>
              <w:rPr>
                <w:rFonts w:asciiTheme="minorHAnsi" w:hAnsiTheme="minorHAnsi" w:cstheme="minorHAnsi"/>
                <w:b/>
                <w:bCs/>
                <w:color w:val="000000" w:themeColor="dark1"/>
                <w:kern w:val="24"/>
                <w:sz w:val="20"/>
                <w:szCs w:val="20"/>
              </w:rPr>
            </w:pPr>
            <w:r>
              <w:rPr>
                <w:rFonts w:asciiTheme="minorHAnsi" w:hAnsiTheme="minorHAnsi" w:cstheme="minorHAnsi"/>
                <w:b/>
                <w:bCs/>
                <w:color w:val="000000" w:themeColor="dark1"/>
                <w:kern w:val="24"/>
                <w:sz w:val="20"/>
                <w:szCs w:val="20"/>
              </w:rPr>
              <w:t>Microsoft Office</w:t>
            </w:r>
          </w:p>
        </w:tc>
        <w:tc>
          <w:tcPr>
            <w:tcW w:w="4031" w:type="dxa"/>
          </w:tcPr>
          <w:p w:rsidR="00E57B61" w:rsidRPr="00B70938" w:rsidRDefault="00E57B61" w:rsidP="00E57B61">
            <w:pPr>
              <w:rPr>
                <w:rFonts w:asciiTheme="minorHAnsi" w:hAnsiTheme="minorHAnsi" w:cstheme="minorHAnsi"/>
                <w:color w:val="000000" w:themeColor="dark1"/>
                <w:kern w:val="24"/>
                <w:sz w:val="20"/>
                <w:szCs w:val="20"/>
              </w:rPr>
            </w:pPr>
            <w:r w:rsidRPr="00B70938">
              <w:rPr>
                <w:rFonts w:asciiTheme="minorHAnsi" w:hAnsiTheme="minorHAnsi" w:cstheme="minorHAnsi"/>
                <w:color w:val="000000" w:themeColor="dark1"/>
                <w:kern w:val="24"/>
                <w:sz w:val="20"/>
                <w:szCs w:val="20"/>
              </w:rPr>
              <w:t>Office productivity</w:t>
            </w:r>
          </w:p>
        </w:tc>
        <w:tc>
          <w:tcPr>
            <w:tcW w:w="2331" w:type="dxa"/>
          </w:tcPr>
          <w:p w:rsidR="00E57B61" w:rsidRPr="00B70938" w:rsidRDefault="00E57B61" w:rsidP="00E57B61">
            <w:pPr>
              <w:rPr>
                <w:rFonts w:asciiTheme="minorHAnsi" w:eastAsiaTheme="minorEastAsia" w:hAnsiTheme="minorHAnsi" w:cstheme="minorHAnsi"/>
                <w:color w:val="000000" w:themeColor="dark1"/>
                <w:kern w:val="24"/>
                <w:sz w:val="20"/>
                <w:szCs w:val="20"/>
              </w:rPr>
            </w:pPr>
            <w:r w:rsidRPr="00B70938">
              <w:rPr>
                <w:rFonts w:asciiTheme="minorHAnsi" w:eastAsiaTheme="minorEastAsia" w:hAnsiTheme="minorHAnsi" w:cstheme="minorHAnsi"/>
                <w:color w:val="000000" w:themeColor="dark1"/>
                <w:kern w:val="24"/>
                <w:sz w:val="20"/>
                <w:szCs w:val="20"/>
              </w:rPr>
              <w:t>Boeing Software Express / Standard PC load</w:t>
            </w:r>
          </w:p>
        </w:tc>
        <w:tc>
          <w:tcPr>
            <w:tcW w:w="2114" w:type="dxa"/>
          </w:tcPr>
          <w:p w:rsidR="00E57B61" w:rsidRPr="00BC5602" w:rsidRDefault="00E57B61" w:rsidP="00E57B61">
            <w:pPr>
              <w:rPr>
                <w:rFonts w:asciiTheme="minorHAnsi" w:hAnsiTheme="minorHAnsi" w:cstheme="minorHAnsi"/>
                <w:color w:val="000000" w:themeColor="dark1"/>
                <w:kern w:val="24"/>
                <w:sz w:val="20"/>
                <w:szCs w:val="20"/>
                <w:lang w:val="sv-SE"/>
              </w:rPr>
            </w:pPr>
          </w:p>
        </w:tc>
        <w:tc>
          <w:tcPr>
            <w:tcW w:w="1513" w:type="dxa"/>
          </w:tcPr>
          <w:p w:rsidR="00E57B61" w:rsidRDefault="00E57B61" w:rsidP="00E57B61">
            <w:pPr>
              <w:rPr>
                <w:rFonts w:asciiTheme="minorHAnsi" w:hAnsiTheme="minorHAnsi" w:cstheme="minorHAnsi"/>
                <w:color w:val="000000" w:themeColor="dark1"/>
                <w:kern w:val="24"/>
                <w:sz w:val="20"/>
                <w:szCs w:val="20"/>
              </w:rPr>
            </w:pPr>
            <w:r>
              <w:rPr>
                <w:rFonts w:asciiTheme="minorHAnsi" w:hAnsiTheme="minorHAnsi" w:cstheme="minorHAnsi"/>
                <w:color w:val="000000" w:themeColor="dark1"/>
                <w:kern w:val="24"/>
                <w:sz w:val="20"/>
                <w:szCs w:val="20"/>
              </w:rPr>
              <w:t>Plan/Dev</w:t>
            </w:r>
          </w:p>
        </w:tc>
        <w:tc>
          <w:tcPr>
            <w:tcW w:w="2638" w:type="dxa"/>
          </w:tcPr>
          <w:p w:rsidR="00E57B61" w:rsidRDefault="00E57B61" w:rsidP="00E57B61">
            <w:pPr>
              <w:rPr>
                <w:rFonts w:asciiTheme="minorHAnsi" w:hAnsiTheme="minorHAnsi" w:cstheme="minorHAnsi"/>
                <w:color w:val="000000" w:themeColor="dark1"/>
                <w:kern w:val="24"/>
                <w:sz w:val="20"/>
                <w:szCs w:val="20"/>
                <w:lang w:val="sv-SE"/>
              </w:rPr>
            </w:pPr>
            <w:r>
              <w:rPr>
                <w:rFonts w:asciiTheme="minorHAnsi" w:hAnsiTheme="minorHAnsi" w:cstheme="minorHAnsi"/>
                <w:color w:val="000000" w:themeColor="dark1"/>
                <w:kern w:val="24"/>
                <w:sz w:val="20"/>
                <w:szCs w:val="20"/>
                <w:lang w:val="sv-SE"/>
              </w:rPr>
              <w:t>W</w:t>
            </w:r>
            <w:r w:rsidRPr="00B70938">
              <w:rPr>
                <w:rFonts w:asciiTheme="minorHAnsi" w:hAnsiTheme="minorHAnsi" w:cstheme="minorHAnsi"/>
                <w:color w:val="000000" w:themeColor="dark1"/>
                <w:kern w:val="24"/>
                <w:sz w:val="20"/>
                <w:szCs w:val="20"/>
                <w:lang w:val="sv-SE"/>
              </w:rPr>
              <w:t>ord processing, spreadsheet analysis, presentation generation, and e-mail facilitation</w:t>
            </w:r>
          </w:p>
        </w:tc>
      </w:tr>
    </w:tbl>
    <w:p w:rsidR="004D17E8" w:rsidRPr="00BC5602" w:rsidRDefault="004D17E8">
      <w:pPr>
        <w:rPr>
          <w:sz w:val="20"/>
          <w:szCs w:val="20"/>
        </w:rPr>
      </w:pPr>
    </w:p>
    <w:sectPr w:rsidR="004D17E8" w:rsidRPr="00BC5602" w:rsidSect="00991300">
      <w:headerReference w:type="default" r:id="rId7"/>
      <w:footerReference w:type="default" r:id="rId8"/>
      <w:pgSz w:w="15840" w:h="12240" w:orient="landscape"/>
      <w:pgMar w:top="1197" w:right="1195" w:bottom="1800" w:left="1224" w:header="720" w:footer="389" w:gutter="0"/>
      <w:cols w:space="720"/>
      <w:noEndnote/>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D57" w:rsidRDefault="00E65D57" w:rsidP="00405A50">
      <w:r>
        <w:separator/>
      </w:r>
    </w:p>
  </w:endnote>
  <w:endnote w:type="continuationSeparator" w:id="0">
    <w:p w:rsidR="00E65D57" w:rsidRDefault="00E65D57" w:rsidP="0040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A50" w:rsidRDefault="00405A50">
    <w:pPr>
      <w:pStyle w:val="Footer"/>
    </w:pPr>
    <w:r>
      <w:t>6/10/2016</w:t>
    </w:r>
    <w:r>
      <w:ptab w:relativeTo="margin" w:alignment="center" w:leader="none"/>
    </w:r>
    <w:fldSimple w:instr=" FILENAME \* MERGEFORMAT ">
      <w:r w:rsidR="00E57B61">
        <w:rPr>
          <w:noProof/>
        </w:rPr>
        <w:t>eCFD Technology Stack Detailed w Versions for ESATS.docx</w:t>
      </w:r>
    </w:fldSimple>
    <w:r>
      <w:ptab w:relativeTo="margin" w:alignment="right" w:leader="none"/>
    </w:r>
    <w:r>
      <w:fldChar w:fldCharType="begin"/>
    </w:r>
    <w:r>
      <w:instrText xml:space="preserve"> PAGE  \* Arabic  \* MERGEFORMAT </w:instrText>
    </w:r>
    <w:r>
      <w:fldChar w:fldCharType="separate"/>
    </w:r>
    <w:r w:rsidR="007758E4">
      <w:rPr>
        <w:noProof/>
      </w:rPr>
      <w:t>5</w:t>
    </w:r>
    <w:r>
      <w:fldChar w:fldCharType="end"/>
    </w:r>
    <w:r>
      <w:t xml:space="preserve"> of </w:t>
    </w:r>
    <w:fldSimple w:instr=" NUMPAGES   \* MERGEFORMAT ">
      <w:r w:rsidR="007758E4">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D57" w:rsidRDefault="00E65D57" w:rsidP="00405A50">
      <w:r>
        <w:separator/>
      </w:r>
    </w:p>
  </w:footnote>
  <w:footnote w:type="continuationSeparator" w:id="0">
    <w:p w:rsidR="00E65D57" w:rsidRDefault="00E65D57" w:rsidP="00405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A50" w:rsidRDefault="00405A50">
    <w:pPr>
      <w:pStyle w:val="Header"/>
    </w:pPr>
    <w:proofErr w:type="spellStart"/>
    <w:proofErr w:type="gramStart"/>
    <w:r>
      <w:rPr>
        <w:rFonts w:asciiTheme="majorHAnsi" w:eastAsiaTheme="majorEastAsia" w:hAnsi="Arial" w:cstheme="majorBidi"/>
        <w:color w:val="AEAAAA" w:themeColor="background2" w:themeShade="BF"/>
        <w:sz w:val="48"/>
        <w:szCs w:val="48"/>
      </w:rPr>
      <w:t>eCFD</w:t>
    </w:r>
    <w:proofErr w:type="spellEnd"/>
    <w:proofErr w:type="gramEnd"/>
    <w:r>
      <w:rPr>
        <w:rFonts w:asciiTheme="majorHAnsi" w:eastAsiaTheme="majorEastAsia" w:hAnsi="Arial" w:cstheme="majorBidi"/>
        <w:color w:val="AEAAAA" w:themeColor="background2" w:themeShade="BF"/>
        <w:sz w:val="48"/>
        <w:szCs w:val="48"/>
      </w:rPr>
      <w:t xml:space="preserve"> Conductor Technology Stack</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I-Handa, Shelly">
    <w15:presenceInfo w15:providerId="AD" w15:userId="S-1-5-21-2025429265-1303643608-1417001333-2151380"/>
  </w15:person>
  <w15:person w15:author="Karthik Ram">
    <w15:presenceInfo w15:providerId="None" w15:userId="Karthik 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95"/>
  <w:drawingGridVerticalSpacing w:val="129"/>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25"/>
    <w:rsid w:val="0000600A"/>
    <w:rsid w:val="000069BB"/>
    <w:rsid w:val="00021D2C"/>
    <w:rsid w:val="00022AD8"/>
    <w:rsid w:val="0002325B"/>
    <w:rsid w:val="00034702"/>
    <w:rsid w:val="00037A55"/>
    <w:rsid w:val="0008559A"/>
    <w:rsid w:val="00086448"/>
    <w:rsid w:val="000B0177"/>
    <w:rsid w:val="000B19C5"/>
    <w:rsid w:val="000B575C"/>
    <w:rsid w:val="000C03BF"/>
    <w:rsid w:val="000C5CFC"/>
    <w:rsid w:val="00106B75"/>
    <w:rsid w:val="00122899"/>
    <w:rsid w:val="00122BA2"/>
    <w:rsid w:val="0012335B"/>
    <w:rsid w:val="00131D9F"/>
    <w:rsid w:val="001413B6"/>
    <w:rsid w:val="001505C4"/>
    <w:rsid w:val="001648E3"/>
    <w:rsid w:val="00175CA4"/>
    <w:rsid w:val="00185405"/>
    <w:rsid w:val="001A3459"/>
    <w:rsid w:val="001C4100"/>
    <w:rsid w:val="001D1986"/>
    <w:rsid w:val="001F2983"/>
    <w:rsid w:val="0021028F"/>
    <w:rsid w:val="0022589C"/>
    <w:rsid w:val="0023122C"/>
    <w:rsid w:val="00233FBA"/>
    <w:rsid w:val="00261BEA"/>
    <w:rsid w:val="002818CF"/>
    <w:rsid w:val="002B025E"/>
    <w:rsid w:val="002F0EA3"/>
    <w:rsid w:val="002F2ADB"/>
    <w:rsid w:val="003269FF"/>
    <w:rsid w:val="0033659A"/>
    <w:rsid w:val="00380970"/>
    <w:rsid w:val="00383EDC"/>
    <w:rsid w:val="003C2E07"/>
    <w:rsid w:val="003E0A9D"/>
    <w:rsid w:val="003F0205"/>
    <w:rsid w:val="00405A50"/>
    <w:rsid w:val="004212E1"/>
    <w:rsid w:val="00426875"/>
    <w:rsid w:val="00433042"/>
    <w:rsid w:val="00443105"/>
    <w:rsid w:val="00454447"/>
    <w:rsid w:val="00463B25"/>
    <w:rsid w:val="00463EA5"/>
    <w:rsid w:val="004A202A"/>
    <w:rsid w:val="004B77E4"/>
    <w:rsid w:val="004D0680"/>
    <w:rsid w:val="004D17E8"/>
    <w:rsid w:val="004D414E"/>
    <w:rsid w:val="004E5C29"/>
    <w:rsid w:val="00502B05"/>
    <w:rsid w:val="00515168"/>
    <w:rsid w:val="00516695"/>
    <w:rsid w:val="00523C45"/>
    <w:rsid w:val="00534EEA"/>
    <w:rsid w:val="00545E86"/>
    <w:rsid w:val="00561D6A"/>
    <w:rsid w:val="00562EA0"/>
    <w:rsid w:val="0056431E"/>
    <w:rsid w:val="005702AB"/>
    <w:rsid w:val="00587752"/>
    <w:rsid w:val="005C5C4B"/>
    <w:rsid w:val="005D001B"/>
    <w:rsid w:val="005D7922"/>
    <w:rsid w:val="00601E2A"/>
    <w:rsid w:val="00604C8E"/>
    <w:rsid w:val="00631744"/>
    <w:rsid w:val="00641E84"/>
    <w:rsid w:val="00682248"/>
    <w:rsid w:val="0069413B"/>
    <w:rsid w:val="006954E8"/>
    <w:rsid w:val="006C1493"/>
    <w:rsid w:val="006D7705"/>
    <w:rsid w:val="006E62DF"/>
    <w:rsid w:val="006E71F8"/>
    <w:rsid w:val="006F5D58"/>
    <w:rsid w:val="00703761"/>
    <w:rsid w:val="0070412F"/>
    <w:rsid w:val="0071027D"/>
    <w:rsid w:val="00720629"/>
    <w:rsid w:val="007758E4"/>
    <w:rsid w:val="007D05C2"/>
    <w:rsid w:val="007D15E0"/>
    <w:rsid w:val="007D705F"/>
    <w:rsid w:val="00821FEB"/>
    <w:rsid w:val="008318F6"/>
    <w:rsid w:val="0084528D"/>
    <w:rsid w:val="008565ED"/>
    <w:rsid w:val="0086526A"/>
    <w:rsid w:val="00865C24"/>
    <w:rsid w:val="00884FAF"/>
    <w:rsid w:val="008941F0"/>
    <w:rsid w:val="008C674D"/>
    <w:rsid w:val="008E3F01"/>
    <w:rsid w:val="008E493F"/>
    <w:rsid w:val="009071B8"/>
    <w:rsid w:val="009166F3"/>
    <w:rsid w:val="00920A3E"/>
    <w:rsid w:val="00991300"/>
    <w:rsid w:val="00995761"/>
    <w:rsid w:val="009A163F"/>
    <w:rsid w:val="009B047F"/>
    <w:rsid w:val="009B1B75"/>
    <w:rsid w:val="009E7AA4"/>
    <w:rsid w:val="00A234AB"/>
    <w:rsid w:val="00A34A6D"/>
    <w:rsid w:val="00A7562A"/>
    <w:rsid w:val="00A847E7"/>
    <w:rsid w:val="00A935FA"/>
    <w:rsid w:val="00A96F4D"/>
    <w:rsid w:val="00AA0576"/>
    <w:rsid w:val="00AC395D"/>
    <w:rsid w:val="00AD2EE5"/>
    <w:rsid w:val="00AD605A"/>
    <w:rsid w:val="00AF1E2A"/>
    <w:rsid w:val="00AF5757"/>
    <w:rsid w:val="00AF7132"/>
    <w:rsid w:val="00B0398F"/>
    <w:rsid w:val="00B073C6"/>
    <w:rsid w:val="00B65D3C"/>
    <w:rsid w:val="00B70938"/>
    <w:rsid w:val="00B743E3"/>
    <w:rsid w:val="00B8358C"/>
    <w:rsid w:val="00BB131C"/>
    <w:rsid w:val="00BC5602"/>
    <w:rsid w:val="00BC5BB7"/>
    <w:rsid w:val="00BD0351"/>
    <w:rsid w:val="00BD4DB9"/>
    <w:rsid w:val="00BF4966"/>
    <w:rsid w:val="00C268D7"/>
    <w:rsid w:val="00C57A42"/>
    <w:rsid w:val="00C652B7"/>
    <w:rsid w:val="00C82778"/>
    <w:rsid w:val="00CD602F"/>
    <w:rsid w:val="00CE6315"/>
    <w:rsid w:val="00CF4EF8"/>
    <w:rsid w:val="00D043C9"/>
    <w:rsid w:val="00D05B27"/>
    <w:rsid w:val="00D13C20"/>
    <w:rsid w:val="00D16FAE"/>
    <w:rsid w:val="00D22485"/>
    <w:rsid w:val="00D52B5A"/>
    <w:rsid w:val="00D55451"/>
    <w:rsid w:val="00DA1D7D"/>
    <w:rsid w:val="00DB1333"/>
    <w:rsid w:val="00DB166D"/>
    <w:rsid w:val="00DB45D5"/>
    <w:rsid w:val="00DB659D"/>
    <w:rsid w:val="00DC2E15"/>
    <w:rsid w:val="00DC5A70"/>
    <w:rsid w:val="00DC6DFD"/>
    <w:rsid w:val="00DC765F"/>
    <w:rsid w:val="00DF26C8"/>
    <w:rsid w:val="00DF7B94"/>
    <w:rsid w:val="00E26853"/>
    <w:rsid w:val="00E33542"/>
    <w:rsid w:val="00E57B61"/>
    <w:rsid w:val="00E61F2A"/>
    <w:rsid w:val="00E63F1C"/>
    <w:rsid w:val="00E65D57"/>
    <w:rsid w:val="00E70BB0"/>
    <w:rsid w:val="00E72262"/>
    <w:rsid w:val="00E90AE9"/>
    <w:rsid w:val="00E95EBE"/>
    <w:rsid w:val="00EC5471"/>
    <w:rsid w:val="00EE1EF1"/>
    <w:rsid w:val="00EF1619"/>
    <w:rsid w:val="00EF175E"/>
    <w:rsid w:val="00F011F4"/>
    <w:rsid w:val="00F45014"/>
    <w:rsid w:val="00F5507D"/>
    <w:rsid w:val="00F74612"/>
    <w:rsid w:val="00F76D19"/>
    <w:rsid w:val="00F81B92"/>
    <w:rsid w:val="00FD0892"/>
    <w:rsid w:val="00FD09D9"/>
    <w:rsid w:val="00F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B466E5-4FB4-4B54-B915-99A32C5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BB7"/>
    <w:rPr>
      <w:sz w:val="19"/>
      <w:szCs w:val="24"/>
    </w:rPr>
  </w:style>
  <w:style w:type="paragraph" w:styleId="Heading1">
    <w:name w:val="heading 1"/>
    <w:basedOn w:val="Normal"/>
    <w:next w:val="Normal"/>
    <w:link w:val="Heading1Char"/>
    <w:qFormat/>
    <w:rsid w:val="000347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
    <w:name w:val="CPR"/>
    <w:basedOn w:val="Normal"/>
    <w:rsid w:val="001413B6"/>
    <w:pPr>
      <w:spacing w:after="240"/>
      <w:ind w:left="1890" w:hangingChars="450" w:hanging="450"/>
    </w:pPr>
    <w:rPr>
      <w:sz w:val="24"/>
      <w:szCs w:val="20"/>
    </w:rPr>
  </w:style>
  <w:style w:type="paragraph" w:styleId="NormalWeb">
    <w:name w:val="Normal (Web)"/>
    <w:basedOn w:val="Normal"/>
    <w:uiPriority w:val="99"/>
    <w:unhideWhenUsed/>
    <w:rsid w:val="00991300"/>
    <w:pPr>
      <w:spacing w:before="100" w:beforeAutospacing="1" w:after="100" w:afterAutospacing="1"/>
    </w:pPr>
    <w:rPr>
      <w:sz w:val="24"/>
    </w:rPr>
  </w:style>
  <w:style w:type="table" w:styleId="TableGrid">
    <w:name w:val="Table Grid"/>
    <w:basedOn w:val="TableNormal"/>
    <w:rsid w:val="00BC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05A50"/>
    <w:pPr>
      <w:tabs>
        <w:tab w:val="center" w:pos="4680"/>
        <w:tab w:val="right" w:pos="9360"/>
      </w:tabs>
    </w:pPr>
  </w:style>
  <w:style w:type="character" w:customStyle="1" w:styleId="HeaderChar">
    <w:name w:val="Header Char"/>
    <w:basedOn w:val="DefaultParagraphFont"/>
    <w:link w:val="Header"/>
    <w:rsid w:val="00405A50"/>
    <w:rPr>
      <w:sz w:val="19"/>
      <w:szCs w:val="24"/>
    </w:rPr>
  </w:style>
  <w:style w:type="paragraph" w:styleId="Footer">
    <w:name w:val="footer"/>
    <w:basedOn w:val="Normal"/>
    <w:link w:val="FooterChar"/>
    <w:rsid w:val="00405A50"/>
    <w:pPr>
      <w:tabs>
        <w:tab w:val="center" w:pos="4680"/>
        <w:tab w:val="right" w:pos="9360"/>
      </w:tabs>
    </w:pPr>
  </w:style>
  <w:style w:type="character" w:customStyle="1" w:styleId="FooterChar">
    <w:name w:val="Footer Char"/>
    <w:basedOn w:val="DefaultParagraphFont"/>
    <w:link w:val="Footer"/>
    <w:rsid w:val="00405A50"/>
    <w:rPr>
      <w:sz w:val="19"/>
      <w:szCs w:val="24"/>
    </w:rPr>
  </w:style>
  <w:style w:type="paragraph" w:styleId="Title">
    <w:name w:val="Title"/>
    <w:basedOn w:val="Normal"/>
    <w:next w:val="Normal"/>
    <w:link w:val="TitleChar"/>
    <w:qFormat/>
    <w:rsid w:val="000347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347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034702"/>
    <w:rPr>
      <w:rFonts w:asciiTheme="majorHAnsi" w:eastAsiaTheme="majorEastAsia" w:hAnsiTheme="majorHAnsi" w:cstheme="majorBidi"/>
      <w:color w:val="2E74B5" w:themeColor="accent1" w:themeShade="BF"/>
      <w:sz w:val="32"/>
      <w:szCs w:val="32"/>
    </w:rPr>
  </w:style>
  <w:style w:type="character" w:customStyle="1" w:styleId="form-item-value">
    <w:name w:val="form-item-value"/>
    <w:basedOn w:val="DefaultParagraphFont"/>
    <w:rsid w:val="00FD0892"/>
  </w:style>
  <w:style w:type="character" w:styleId="Hyperlink">
    <w:name w:val="Hyperlink"/>
    <w:basedOn w:val="DefaultParagraphFont"/>
    <w:uiPriority w:val="99"/>
    <w:unhideWhenUsed/>
    <w:rsid w:val="00A847E7"/>
    <w:rPr>
      <w:color w:val="204A87"/>
      <w:u w:val="single"/>
    </w:rPr>
  </w:style>
  <w:style w:type="paragraph" w:styleId="BalloonText">
    <w:name w:val="Balloon Text"/>
    <w:basedOn w:val="Normal"/>
    <w:link w:val="BalloonTextChar"/>
    <w:rsid w:val="00106B75"/>
    <w:rPr>
      <w:rFonts w:ascii="Segoe UI" w:hAnsi="Segoe UI" w:cs="Segoe UI"/>
      <w:sz w:val="18"/>
      <w:szCs w:val="18"/>
    </w:rPr>
  </w:style>
  <w:style w:type="character" w:customStyle="1" w:styleId="BalloonTextChar">
    <w:name w:val="Balloon Text Char"/>
    <w:basedOn w:val="DefaultParagraphFont"/>
    <w:link w:val="BalloonText"/>
    <w:rsid w:val="00106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4799">
      <w:bodyDiv w:val="1"/>
      <w:marLeft w:val="0"/>
      <w:marRight w:val="0"/>
      <w:marTop w:val="0"/>
      <w:marBottom w:val="0"/>
      <w:divBdr>
        <w:top w:val="none" w:sz="0" w:space="0" w:color="auto"/>
        <w:left w:val="none" w:sz="0" w:space="0" w:color="auto"/>
        <w:bottom w:val="none" w:sz="0" w:space="0" w:color="auto"/>
        <w:right w:val="none" w:sz="0" w:space="0" w:color="auto"/>
      </w:divBdr>
    </w:div>
    <w:div w:id="433088539">
      <w:bodyDiv w:val="1"/>
      <w:marLeft w:val="0"/>
      <w:marRight w:val="0"/>
      <w:marTop w:val="0"/>
      <w:marBottom w:val="0"/>
      <w:divBdr>
        <w:top w:val="none" w:sz="0" w:space="0" w:color="auto"/>
        <w:left w:val="none" w:sz="0" w:space="0" w:color="auto"/>
        <w:bottom w:val="none" w:sz="0" w:space="0" w:color="auto"/>
        <w:right w:val="none" w:sz="0" w:space="0" w:color="auto"/>
      </w:divBdr>
    </w:div>
    <w:div w:id="442382070">
      <w:bodyDiv w:val="1"/>
      <w:marLeft w:val="0"/>
      <w:marRight w:val="0"/>
      <w:marTop w:val="0"/>
      <w:marBottom w:val="0"/>
      <w:divBdr>
        <w:top w:val="none" w:sz="0" w:space="0" w:color="auto"/>
        <w:left w:val="none" w:sz="0" w:space="0" w:color="auto"/>
        <w:bottom w:val="none" w:sz="0" w:space="0" w:color="auto"/>
        <w:right w:val="none" w:sz="0" w:space="0" w:color="auto"/>
      </w:divBdr>
    </w:div>
    <w:div w:id="587691839">
      <w:bodyDiv w:val="1"/>
      <w:marLeft w:val="0"/>
      <w:marRight w:val="0"/>
      <w:marTop w:val="0"/>
      <w:marBottom w:val="0"/>
      <w:divBdr>
        <w:top w:val="none" w:sz="0" w:space="0" w:color="auto"/>
        <w:left w:val="none" w:sz="0" w:space="0" w:color="auto"/>
        <w:bottom w:val="none" w:sz="0" w:space="0" w:color="auto"/>
        <w:right w:val="none" w:sz="0" w:space="0" w:color="auto"/>
      </w:divBdr>
    </w:div>
    <w:div w:id="810755407">
      <w:bodyDiv w:val="1"/>
      <w:marLeft w:val="0"/>
      <w:marRight w:val="0"/>
      <w:marTop w:val="0"/>
      <w:marBottom w:val="0"/>
      <w:divBdr>
        <w:top w:val="none" w:sz="0" w:space="0" w:color="auto"/>
        <w:left w:val="none" w:sz="0" w:space="0" w:color="auto"/>
        <w:bottom w:val="none" w:sz="0" w:space="0" w:color="auto"/>
        <w:right w:val="none" w:sz="0" w:space="0" w:color="auto"/>
      </w:divBdr>
    </w:div>
    <w:div w:id="1002469999">
      <w:bodyDiv w:val="1"/>
      <w:marLeft w:val="0"/>
      <w:marRight w:val="0"/>
      <w:marTop w:val="0"/>
      <w:marBottom w:val="0"/>
      <w:divBdr>
        <w:top w:val="none" w:sz="0" w:space="0" w:color="auto"/>
        <w:left w:val="none" w:sz="0" w:space="0" w:color="auto"/>
        <w:bottom w:val="none" w:sz="0" w:space="0" w:color="auto"/>
        <w:right w:val="none" w:sz="0" w:space="0" w:color="auto"/>
      </w:divBdr>
    </w:div>
    <w:div w:id="1217663651">
      <w:bodyDiv w:val="1"/>
      <w:marLeft w:val="0"/>
      <w:marRight w:val="0"/>
      <w:marTop w:val="0"/>
      <w:marBottom w:val="0"/>
      <w:divBdr>
        <w:top w:val="none" w:sz="0" w:space="0" w:color="auto"/>
        <w:left w:val="none" w:sz="0" w:space="0" w:color="auto"/>
        <w:bottom w:val="none" w:sz="0" w:space="0" w:color="auto"/>
        <w:right w:val="none" w:sz="0" w:space="0" w:color="auto"/>
      </w:divBdr>
    </w:div>
    <w:div w:id="1316686268">
      <w:bodyDiv w:val="1"/>
      <w:marLeft w:val="0"/>
      <w:marRight w:val="0"/>
      <w:marTop w:val="0"/>
      <w:marBottom w:val="0"/>
      <w:divBdr>
        <w:top w:val="none" w:sz="0" w:space="0" w:color="auto"/>
        <w:left w:val="none" w:sz="0" w:space="0" w:color="auto"/>
        <w:bottom w:val="none" w:sz="0" w:space="0" w:color="auto"/>
        <w:right w:val="none" w:sz="0" w:space="0" w:color="auto"/>
      </w:divBdr>
    </w:div>
    <w:div w:id="2120753854">
      <w:bodyDiv w:val="1"/>
      <w:marLeft w:val="0"/>
      <w:marRight w:val="0"/>
      <w:marTop w:val="0"/>
      <w:marBottom w:val="0"/>
      <w:divBdr>
        <w:top w:val="none" w:sz="0" w:space="0" w:color="auto"/>
        <w:left w:val="none" w:sz="0" w:space="0" w:color="auto"/>
        <w:bottom w:val="none" w:sz="0" w:space="0" w:color="auto"/>
        <w:right w:val="none" w:sz="0" w:space="0" w:color="auto"/>
      </w:divBdr>
      <w:divsChild>
        <w:div w:id="1074399312">
          <w:marLeft w:val="0"/>
          <w:marRight w:val="0"/>
          <w:marTop w:val="0"/>
          <w:marBottom w:val="0"/>
          <w:divBdr>
            <w:top w:val="none" w:sz="0" w:space="0" w:color="auto"/>
            <w:left w:val="none" w:sz="0" w:space="0" w:color="auto"/>
            <w:bottom w:val="none" w:sz="0" w:space="0" w:color="auto"/>
            <w:right w:val="none" w:sz="0" w:space="0" w:color="auto"/>
          </w:divBdr>
          <w:divsChild>
            <w:div w:id="1796364776">
              <w:marLeft w:val="0"/>
              <w:marRight w:val="0"/>
              <w:marTop w:val="0"/>
              <w:marBottom w:val="0"/>
              <w:divBdr>
                <w:top w:val="none" w:sz="0" w:space="0" w:color="auto"/>
                <w:left w:val="none" w:sz="0" w:space="0" w:color="auto"/>
                <w:bottom w:val="none" w:sz="0" w:space="0" w:color="auto"/>
                <w:right w:val="none" w:sz="0" w:space="0" w:color="auto"/>
              </w:divBdr>
            </w:div>
          </w:divsChild>
        </w:div>
        <w:div w:id="1667980101">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sChild>
            <w:div w:id="102001797">
              <w:marLeft w:val="0"/>
              <w:marRight w:val="0"/>
              <w:marTop w:val="0"/>
              <w:marBottom w:val="0"/>
              <w:divBdr>
                <w:top w:val="none" w:sz="0" w:space="0" w:color="auto"/>
                <w:left w:val="none" w:sz="0" w:space="0" w:color="auto"/>
                <w:bottom w:val="none" w:sz="0" w:space="0" w:color="auto"/>
                <w:right w:val="none" w:sz="0" w:space="0" w:color="auto"/>
              </w:divBdr>
            </w:div>
          </w:divsChild>
        </w:div>
        <w:div w:id="1852136898">
          <w:marLeft w:val="0"/>
          <w:marRight w:val="0"/>
          <w:marTop w:val="0"/>
          <w:marBottom w:val="0"/>
          <w:divBdr>
            <w:top w:val="none" w:sz="0" w:space="0" w:color="auto"/>
            <w:left w:val="none" w:sz="0" w:space="0" w:color="auto"/>
            <w:bottom w:val="none" w:sz="0" w:space="0" w:color="auto"/>
            <w:right w:val="none" w:sz="0" w:space="0" w:color="auto"/>
          </w:divBdr>
        </w:div>
        <w:div w:id="1146626840">
          <w:marLeft w:val="0"/>
          <w:marRight w:val="0"/>
          <w:marTop w:val="0"/>
          <w:marBottom w:val="0"/>
          <w:divBdr>
            <w:top w:val="none" w:sz="0" w:space="0" w:color="auto"/>
            <w:left w:val="none" w:sz="0" w:space="0" w:color="auto"/>
            <w:bottom w:val="none" w:sz="0" w:space="0" w:color="auto"/>
            <w:right w:val="none" w:sz="0" w:space="0" w:color="auto"/>
          </w:divBdr>
          <w:divsChild>
            <w:div w:id="2089691537">
              <w:marLeft w:val="0"/>
              <w:marRight w:val="0"/>
              <w:marTop w:val="0"/>
              <w:marBottom w:val="0"/>
              <w:divBdr>
                <w:top w:val="none" w:sz="0" w:space="0" w:color="auto"/>
                <w:left w:val="none" w:sz="0" w:space="0" w:color="auto"/>
                <w:bottom w:val="none" w:sz="0" w:space="0" w:color="auto"/>
                <w:right w:val="none" w:sz="0" w:space="0" w:color="auto"/>
              </w:divBdr>
            </w:div>
          </w:divsChild>
        </w:div>
        <w:div w:id="1527019630">
          <w:marLeft w:val="0"/>
          <w:marRight w:val="0"/>
          <w:marTop w:val="0"/>
          <w:marBottom w:val="0"/>
          <w:divBdr>
            <w:top w:val="none" w:sz="0" w:space="0" w:color="auto"/>
            <w:left w:val="none" w:sz="0" w:space="0" w:color="auto"/>
            <w:bottom w:val="none" w:sz="0" w:space="0" w:color="auto"/>
            <w:right w:val="none" w:sz="0" w:space="0" w:color="auto"/>
          </w:divBdr>
        </w:div>
        <w:div w:id="1484393572">
          <w:marLeft w:val="0"/>
          <w:marRight w:val="0"/>
          <w:marTop w:val="0"/>
          <w:marBottom w:val="0"/>
          <w:divBdr>
            <w:top w:val="none" w:sz="0" w:space="0" w:color="auto"/>
            <w:left w:val="none" w:sz="0" w:space="0" w:color="auto"/>
            <w:bottom w:val="none" w:sz="0" w:space="0" w:color="auto"/>
            <w:right w:val="none" w:sz="0" w:space="0" w:color="auto"/>
          </w:divBdr>
          <w:divsChild>
            <w:div w:id="1381244325">
              <w:marLeft w:val="0"/>
              <w:marRight w:val="0"/>
              <w:marTop w:val="0"/>
              <w:marBottom w:val="0"/>
              <w:divBdr>
                <w:top w:val="none" w:sz="0" w:space="0" w:color="auto"/>
                <w:left w:val="none" w:sz="0" w:space="0" w:color="auto"/>
                <w:bottom w:val="none" w:sz="0" w:space="0" w:color="auto"/>
                <w:right w:val="none" w:sz="0" w:space="0" w:color="auto"/>
              </w:divBdr>
            </w:div>
          </w:divsChild>
        </w:div>
        <w:div w:id="1380862111">
          <w:marLeft w:val="0"/>
          <w:marRight w:val="0"/>
          <w:marTop w:val="0"/>
          <w:marBottom w:val="0"/>
          <w:divBdr>
            <w:top w:val="none" w:sz="0" w:space="0" w:color="auto"/>
            <w:left w:val="none" w:sz="0" w:space="0" w:color="auto"/>
            <w:bottom w:val="none" w:sz="0" w:space="0" w:color="auto"/>
            <w:right w:val="none" w:sz="0" w:space="0" w:color="auto"/>
          </w:divBdr>
        </w:div>
        <w:div w:id="1624386677">
          <w:marLeft w:val="0"/>
          <w:marRight w:val="0"/>
          <w:marTop w:val="0"/>
          <w:marBottom w:val="0"/>
          <w:divBdr>
            <w:top w:val="none" w:sz="0" w:space="0" w:color="auto"/>
            <w:left w:val="none" w:sz="0" w:space="0" w:color="auto"/>
            <w:bottom w:val="none" w:sz="0" w:space="0" w:color="auto"/>
            <w:right w:val="none" w:sz="0" w:space="0" w:color="auto"/>
          </w:divBdr>
          <w:divsChild>
            <w:div w:id="180124823">
              <w:marLeft w:val="0"/>
              <w:marRight w:val="0"/>
              <w:marTop w:val="0"/>
              <w:marBottom w:val="0"/>
              <w:divBdr>
                <w:top w:val="none" w:sz="0" w:space="0" w:color="auto"/>
                <w:left w:val="none" w:sz="0" w:space="0" w:color="auto"/>
                <w:bottom w:val="none" w:sz="0" w:space="0" w:color="auto"/>
                <w:right w:val="none" w:sz="0" w:space="0" w:color="auto"/>
              </w:divBdr>
            </w:div>
          </w:divsChild>
        </w:div>
        <w:div w:id="22048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enkins-ci.org/"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Daniel W</dc:creator>
  <cp:keywords/>
  <dc:description/>
  <cp:lastModifiedBy>EXI-Handa, Shelly</cp:lastModifiedBy>
  <cp:revision>6</cp:revision>
  <dcterms:created xsi:type="dcterms:W3CDTF">2017-01-11T19:21:00Z</dcterms:created>
  <dcterms:modified xsi:type="dcterms:W3CDTF">2017-01-12T03:59:00Z</dcterms:modified>
</cp:coreProperties>
</file>